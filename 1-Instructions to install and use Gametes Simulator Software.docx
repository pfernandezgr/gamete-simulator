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997" w:rsidRPr="00CB5747" w:rsidRDefault="005E30C3" w:rsidP="00CB5747">
      <w:pPr>
        <w:jc w:val="center"/>
        <w:rPr>
          <w:rFonts w:ascii="Times New Roman" w:hAnsi="Times New Roman" w:cs="Times New Roman"/>
          <w:b/>
          <w:lang w:val="en-GB"/>
        </w:rPr>
      </w:pPr>
      <w:r w:rsidRPr="00CB5747">
        <w:rPr>
          <w:rFonts w:ascii="Times New Roman" w:hAnsi="Times New Roman" w:cs="Times New Roman"/>
          <w:b/>
          <w:lang w:val="en-GB"/>
        </w:rPr>
        <w:t>Instructions to install</w:t>
      </w:r>
      <w:r w:rsidR="004C2260" w:rsidRPr="00CB5747">
        <w:rPr>
          <w:rFonts w:ascii="Times New Roman" w:hAnsi="Times New Roman" w:cs="Times New Roman"/>
          <w:b/>
          <w:lang w:val="en-GB"/>
        </w:rPr>
        <w:t xml:space="preserve"> and use Gametes Simulator S</w:t>
      </w:r>
      <w:r w:rsidRPr="00CB5747">
        <w:rPr>
          <w:rFonts w:ascii="Times New Roman" w:hAnsi="Times New Roman" w:cs="Times New Roman"/>
          <w:b/>
          <w:lang w:val="en-GB"/>
        </w:rPr>
        <w:t>oftware</w:t>
      </w:r>
    </w:p>
    <w:p w:rsidR="00AD5DF7" w:rsidRPr="00DD2F0C" w:rsidRDefault="00DD2788" w:rsidP="0032163B">
      <w:pPr>
        <w:jc w:val="both"/>
        <w:rPr>
          <w:rFonts w:ascii="Times New Roman" w:hAnsi="Times New Roman" w:cs="Times New Roman"/>
          <w:b/>
          <w:color w:val="17365D" w:themeColor="text2" w:themeShade="BF"/>
          <w:u w:val="single"/>
          <w:lang w:val="en-GB"/>
        </w:rPr>
      </w:pPr>
      <w:r w:rsidRPr="00DD2F0C">
        <w:rPr>
          <w:rFonts w:ascii="Times New Roman" w:hAnsi="Times New Roman" w:cs="Times New Roman"/>
          <w:b/>
          <w:color w:val="17365D" w:themeColor="text2" w:themeShade="BF"/>
          <w:u w:val="single"/>
          <w:lang w:val="en-GB"/>
        </w:rPr>
        <w:t>Previous steps</w:t>
      </w:r>
    </w:p>
    <w:p w:rsidR="005E30C3" w:rsidRPr="0032163B" w:rsidRDefault="005E30C3" w:rsidP="0032163B">
      <w:pPr>
        <w:jc w:val="both"/>
        <w:rPr>
          <w:rFonts w:ascii="Times New Roman" w:hAnsi="Times New Roman" w:cs="Times New Roman"/>
          <w:lang w:val="en-GB"/>
        </w:rPr>
      </w:pPr>
      <w:r w:rsidRPr="0032163B">
        <w:rPr>
          <w:rFonts w:ascii="Times New Roman" w:hAnsi="Times New Roman" w:cs="Times New Roman"/>
          <w:lang w:val="en-GB"/>
        </w:rPr>
        <w:t xml:space="preserve">Gametes simulator software </w:t>
      </w:r>
      <w:r w:rsidR="00A80AD1" w:rsidRPr="0032163B">
        <w:rPr>
          <w:rFonts w:ascii="Times New Roman" w:hAnsi="Times New Roman" w:cs="Times New Roman"/>
          <w:lang w:val="en-GB"/>
        </w:rPr>
        <w:t xml:space="preserve">needs to have </w:t>
      </w:r>
      <w:r w:rsidRPr="0032163B">
        <w:rPr>
          <w:rFonts w:ascii="Times New Roman" w:hAnsi="Times New Roman" w:cs="Times New Roman"/>
          <w:lang w:val="en-GB"/>
        </w:rPr>
        <w:t>installed</w:t>
      </w:r>
      <w:r w:rsidR="00A31FC9">
        <w:rPr>
          <w:rFonts w:ascii="Times New Roman" w:hAnsi="Times New Roman" w:cs="Times New Roman"/>
          <w:lang w:val="en-GB"/>
        </w:rPr>
        <w:t xml:space="preserve"> </w:t>
      </w:r>
      <w:r w:rsidR="00A80AD1" w:rsidRPr="0032163B">
        <w:rPr>
          <w:rFonts w:ascii="Times New Roman" w:hAnsi="Times New Roman" w:cs="Times New Roman"/>
          <w:lang w:val="en-GB"/>
        </w:rPr>
        <w:t>previously</w:t>
      </w:r>
      <w:r w:rsidR="00CB5747">
        <w:rPr>
          <w:rFonts w:ascii="Times New Roman" w:hAnsi="Times New Roman" w:cs="Times New Roman"/>
          <w:lang w:val="en-GB"/>
        </w:rPr>
        <w:t>,</w:t>
      </w:r>
      <w:r w:rsidR="00A31FC9">
        <w:rPr>
          <w:rFonts w:ascii="Times New Roman" w:hAnsi="Times New Roman" w:cs="Times New Roman"/>
          <w:lang w:val="en-GB"/>
        </w:rPr>
        <w:t xml:space="preserve"> </w:t>
      </w:r>
      <w:r w:rsidRPr="0032163B">
        <w:rPr>
          <w:rFonts w:ascii="Times New Roman" w:hAnsi="Times New Roman" w:cs="Times New Roman"/>
          <w:lang w:val="en-GB"/>
        </w:rPr>
        <w:t>the last version of JRE Java in the operative system of your</w:t>
      </w:r>
      <w:r w:rsidR="00236200" w:rsidRPr="0032163B">
        <w:rPr>
          <w:rFonts w:ascii="Times New Roman" w:hAnsi="Times New Roman" w:cs="Times New Roman"/>
          <w:lang w:val="en-GB"/>
        </w:rPr>
        <w:t xml:space="preserve"> computer.</w:t>
      </w:r>
    </w:p>
    <w:p w:rsidR="00236200" w:rsidRPr="0032163B" w:rsidRDefault="00236200" w:rsidP="00CB5747">
      <w:pPr>
        <w:rPr>
          <w:rFonts w:ascii="Times New Roman" w:hAnsi="Times New Roman" w:cs="Times New Roman"/>
          <w:lang w:val="en-GB"/>
        </w:rPr>
      </w:pPr>
      <w:r w:rsidRPr="0032163B">
        <w:rPr>
          <w:rFonts w:ascii="Times New Roman" w:hAnsi="Times New Roman" w:cs="Times New Roman"/>
          <w:lang w:val="en-GB"/>
        </w:rPr>
        <w:t xml:space="preserve">To install the last version of JRE Java: </w:t>
      </w:r>
      <w:hyperlink r:id="rId4" w:history="1">
        <w:r w:rsidR="00D84479" w:rsidRPr="0032163B">
          <w:rPr>
            <w:rStyle w:val="Hipervnculo"/>
            <w:rFonts w:ascii="Times New Roman" w:hAnsi="Times New Roman" w:cs="Times New Roman"/>
            <w:lang w:val="en-GB"/>
          </w:rPr>
          <w:t>https://www.oracle.com/technetwork/java/javase/downloads/jdk8-downloads-2133151.html</w:t>
        </w:r>
      </w:hyperlink>
    </w:p>
    <w:p w:rsidR="00913321" w:rsidRPr="0032163B" w:rsidRDefault="00913321" w:rsidP="0032163B">
      <w:pPr>
        <w:jc w:val="both"/>
        <w:rPr>
          <w:rFonts w:ascii="Times New Roman" w:hAnsi="Times New Roman" w:cs="Times New Roman"/>
          <w:lang w:val="en-GB"/>
        </w:rPr>
      </w:pPr>
      <w:r w:rsidRPr="0032163B">
        <w:rPr>
          <w:rFonts w:ascii="Times New Roman" w:hAnsi="Times New Roman" w:cs="Times New Roman"/>
          <w:noProof/>
          <w:lang w:eastAsia="es-UY"/>
        </w:rPr>
        <w:drawing>
          <wp:inline distT="0" distB="0" distL="0" distR="0">
            <wp:extent cx="5400040" cy="359791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ina principal J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21" w:rsidRPr="0032163B" w:rsidRDefault="005E30C3" w:rsidP="0032163B">
      <w:pPr>
        <w:jc w:val="both"/>
        <w:rPr>
          <w:rFonts w:ascii="Times New Roman" w:hAnsi="Times New Roman" w:cs="Times New Roman"/>
          <w:lang w:val="en-GB"/>
        </w:rPr>
      </w:pPr>
      <w:r w:rsidRPr="0032163B">
        <w:rPr>
          <w:rFonts w:ascii="Times New Roman" w:hAnsi="Times New Roman" w:cs="Times New Roman"/>
          <w:lang w:val="en-GB"/>
        </w:rPr>
        <w:t>If you are going to install JRE Java for the first time in your computer</w:t>
      </w:r>
      <w:r w:rsidR="00CB5747">
        <w:rPr>
          <w:rFonts w:ascii="Times New Roman" w:hAnsi="Times New Roman" w:cs="Times New Roman"/>
          <w:lang w:val="en-GB"/>
        </w:rPr>
        <w:t>,</w:t>
      </w:r>
      <w:r w:rsidRPr="0032163B">
        <w:rPr>
          <w:rFonts w:ascii="Times New Roman" w:hAnsi="Times New Roman" w:cs="Times New Roman"/>
          <w:lang w:val="en-GB"/>
        </w:rPr>
        <w:t xml:space="preserve"> first you should know if your computer is a 32 bits device or a 64 bits device. </w:t>
      </w:r>
      <w:r w:rsidR="005C2B35" w:rsidRPr="0032163B">
        <w:rPr>
          <w:rFonts w:ascii="Times New Roman" w:hAnsi="Times New Roman" w:cs="Times New Roman"/>
          <w:lang w:val="en-GB"/>
        </w:rPr>
        <w:t>As a general rule, those computers with more than 4GB of memory generally are a 64 bits device. On the other hand</w:t>
      </w:r>
      <w:r w:rsidR="00CB5747">
        <w:rPr>
          <w:rFonts w:ascii="Times New Roman" w:hAnsi="Times New Roman" w:cs="Times New Roman"/>
          <w:lang w:val="en-GB"/>
        </w:rPr>
        <w:t>,</w:t>
      </w:r>
      <w:r w:rsidR="005C2B35" w:rsidRPr="0032163B">
        <w:rPr>
          <w:rFonts w:ascii="Times New Roman" w:hAnsi="Times New Roman" w:cs="Times New Roman"/>
          <w:lang w:val="en-GB"/>
        </w:rPr>
        <w:t xml:space="preserve"> those computers with less than 4GB of memory are a 32 bits device.</w:t>
      </w:r>
    </w:p>
    <w:p w:rsidR="00CB5747" w:rsidRDefault="00913321" w:rsidP="00CB5747">
      <w:pPr>
        <w:jc w:val="both"/>
        <w:rPr>
          <w:ins w:id="0" w:author="Guillermo Galvan" w:date="2019-02-24T18:45:00Z"/>
          <w:rFonts w:ascii="Times New Roman" w:hAnsi="Times New Roman" w:cs="Times New Roman"/>
          <w:lang w:val="en-GB"/>
        </w:rPr>
      </w:pPr>
      <w:r w:rsidRPr="0032163B">
        <w:rPr>
          <w:rFonts w:ascii="Times New Roman" w:hAnsi="Times New Roman" w:cs="Times New Roman"/>
          <w:lang w:val="en-GB"/>
        </w:rPr>
        <w:t>If your computer is a 32 bits device download Java from the link inside the</w:t>
      </w:r>
      <w:r w:rsidR="00A80AD1" w:rsidRPr="0032163B">
        <w:rPr>
          <w:rFonts w:ascii="Times New Roman" w:hAnsi="Times New Roman" w:cs="Times New Roman"/>
          <w:lang w:val="en-GB"/>
        </w:rPr>
        <w:t xml:space="preserve"> first</w:t>
      </w:r>
      <w:r w:rsidRPr="0032163B">
        <w:rPr>
          <w:rFonts w:ascii="Times New Roman" w:hAnsi="Times New Roman" w:cs="Times New Roman"/>
          <w:lang w:val="en-GB"/>
        </w:rPr>
        <w:t xml:space="preserve"> red rectangle in the </w:t>
      </w:r>
      <w:r w:rsidR="00CB5747">
        <w:rPr>
          <w:rFonts w:ascii="Times New Roman" w:hAnsi="Times New Roman" w:cs="Times New Roman"/>
          <w:lang w:val="en-GB"/>
        </w:rPr>
        <w:t xml:space="preserve">aforementioned </w:t>
      </w:r>
      <w:r w:rsidRPr="0032163B">
        <w:rPr>
          <w:rFonts w:ascii="Times New Roman" w:hAnsi="Times New Roman" w:cs="Times New Roman"/>
          <w:lang w:val="en-GB"/>
        </w:rPr>
        <w:t>chart</w:t>
      </w:r>
      <w:r w:rsidR="00CB5747">
        <w:rPr>
          <w:rFonts w:ascii="Times New Roman" w:hAnsi="Times New Roman" w:cs="Times New Roman"/>
          <w:lang w:val="en-GB"/>
        </w:rPr>
        <w:t>,</w:t>
      </w:r>
      <w:r w:rsidR="00A31FC9">
        <w:rPr>
          <w:rFonts w:ascii="Times New Roman" w:hAnsi="Times New Roman" w:cs="Times New Roman"/>
          <w:lang w:val="en-GB"/>
        </w:rPr>
        <w:t xml:space="preserve"> </w:t>
      </w:r>
      <w:r w:rsidR="00CB5747">
        <w:rPr>
          <w:rFonts w:ascii="Times New Roman" w:hAnsi="Times New Roman" w:cs="Times New Roman"/>
          <w:lang w:val="en-GB"/>
        </w:rPr>
        <w:t>o</w:t>
      </w:r>
      <w:r w:rsidRPr="0032163B">
        <w:rPr>
          <w:rFonts w:ascii="Times New Roman" w:hAnsi="Times New Roman" w:cs="Times New Roman"/>
          <w:lang w:val="en-GB"/>
        </w:rPr>
        <w:t xml:space="preserve">r use </w:t>
      </w:r>
      <w:r w:rsidR="00A31FC9">
        <w:rPr>
          <w:rFonts w:ascii="Times New Roman" w:hAnsi="Times New Roman" w:cs="Times New Roman"/>
          <w:lang w:val="en-GB"/>
        </w:rPr>
        <w:t xml:space="preserve">the following </w:t>
      </w:r>
      <w:r w:rsidRPr="0032163B">
        <w:rPr>
          <w:rFonts w:ascii="Times New Roman" w:hAnsi="Times New Roman" w:cs="Times New Roman"/>
          <w:lang w:val="en-GB"/>
        </w:rPr>
        <w:t xml:space="preserve">direct </w:t>
      </w:r>
      <w:proofErr w:type="spellStart"/>
      <w:r w:rsidRPr="0032163B">
        <w:rPr>
          <w:rFonts w:ascii="Times New Roman" w:hAnsi="Times New Roman" w:cs="Times New Roman"/>
          <w:lang w:val="en-GB"/>
        </w:rPr>
        <w:t>url</w:t>
      </w:r>
      <w:proofErr w:type="spellEnd"/>
      <w:r w:rsidRPr="0032163B">
        <w:rPr>
          <w:rFonts w:ascii="Times New Roman" w:hAnsi="Times New Roman" w:cs="Times New Roman"/>
          <w:lang w:val="en-GB"/>
        </w:rPr>
        <w:t>:</w:t>
      </w:r>
    </w:p>
    <w:p w:rsidR="00913321" w:rsidRPr="0032163B" w:rsidRDefault="00FE65D4" w:rsidP="0032163B">
      <w:pPr>
        <w:jc w:val="both"/>
        <w:rPr>
          <w:rFonts w:ascii="Times New Roman" w:hAnsi="Times New Roman" w:cs="Times New Roman"/>
          <w:lang w:val="en-GB"/>
        </w:rPr>
      </w:pPr>
      <w:ins w:id="1" w:author="Guillermo Galvan" w:date="2019-02-24T18:46:00Z">
        <w:r>
          <w:rPr>
            <w:rStyle w:val="Hipervnculo"/>
            <w:rFonts w:ascii="Times New Roman" w:hAnsi="Times New Roman" w:cs="Times New Roman"/>
            <w:lang w:val="en-GB"/>
          </w:rPr>
          <w:fldChar w:fldCharType="begin"/>
        </w:r>
        <w:r w:rsidR="00CB5747">
          <w:rPr>
            <w:rStyle w:val="Hipervnculo"/>
            <w:rFonts w:ascii="Times New Roman" w:hAnsi="Times New Roman" w:cs="Times New Roman"/>
            <w:lang w:val="en-GB"/>
          </w:rPr>
          <w:instrText xml:space="preserve"> HYPERLINK "</w:instrText>
        </w:r>
      </w:ins>
      <w:r>
        <w:rPr>
          <w:rStyle w:val="Hipervnculo"/>
          <w:rFonts w:ascii="Times New Roman" w:hAnsi="Times New Roman" w:cs="Times New Roman"/>
          <w:lang w:val="en-GB"/>
        </w:rPr>
        <w:instrText>https://download.oracle.com/otn-pub/java/jdk/8u191-b12/2787e4a523244c269598db4e85c51e0c/jre-8u191-windows-i586.exe</w:instrText>
      </w:r>
      <w:ins w:id="2" w:author="Guillermo Galvan" w:date="2019-02-24T18:46:00Z">
        <w:r w:rsidR="00CB5747">
          <w:rPr>
            <w:rStyle w:val="Hipervnculo"/>
            <w:rFonts w:ascii="Times New Roman" w:hAnsi="Times New Roman" w:cs="Times New Roman"/>
            <w:lang w:val="en-GB"/>
          </w:rPr>
          <w:instrText xml:space="preserve">" </w:instrText>
        </w:r>
        <w:r>
          <w:rPr>
            <w:rStyle w:val="Hipervnculo"/>
            <w:rFonts w:ascii="Times New Roman" w:hAnsi="Times New Roman" w:cs="Times New Roman"/>
            <w:lang w:val="en-GB"/>
          </w:rPr>
          <w:fldChar w:fldCharType="separate"/>
        </w:r>
      </w:ins>
      <w:r w:rsidR="00CB5747" w:rsidRPr="00CB5747">
        <w:rPr>
          <w:rStyle w:val="Hipervnculo"/>
          <w:rFonts w:ascii="Times New Roman" w:hAnsi="Times New Roman" w:cs="Times New Roman"/>
          <w:lang w:val="en-GB"/>
        </w:rPr>
        <w:t>https://download.oracle.com/otn-pub/java/jdk/8u191-b12/2787e4a523244c269598db4e85c51e0c/jre-8u191-windows-i586.exe</w:t>
      </w:r>
      <w:ins w:id="3" w:author="Guillermo Galvan" w:date="2019-02-24T18:46:00Z">
        <w:r>
          <w:rPr>
            <w:rStyle w:val="Hipervnculo"/>
            <w:rFonts w:ascii="Times New Roman" w:hAnsi="Times New Roman" w:cs="Times New Roman"/>
            <w:lang w:val="en-GB"/>
          </w:rPr>
          <w:fldChar w:fldCharType="end"/>
        </w:r>
      </w:ins>
    </w:p>
    <w:p w:rsidR="00CB5747" w:rsidRDefault="00913321" w:rsidP="0032163B">
      <w:pPr>
        <w:jc w:val="both"/>
        <w:rPr>
          <w:ins w:id="4" w:author="Guillermo Galvan" w:date="2019-02-24T18:47:00Z"/>
          <w:rFonts w:ascii="Times New Roman" w:hAnsi="Times New Roman" w:cs="Times New Roman"/>
          <w:lang w:val="en-GB"/>
        </w:rPr>
      </w:pPr>
      <w:r w:rsidRPr="0032163B">
        <w:rPr>
          <w:rFonts w:ascii="Times New Roman" w:hAnsi="Times New Roman" w:cs="Times New Roman"/>
          <w:lang w:val="en-GB"/>
        </w:rPr>
        <w:t xml:space="preserve">If your computer is a 64 bits device download Java from the second link inside the </w:t>
      </w:r>
      <w:r w:rsidR="00CB5747">
        <w:rPr>
          <w:rFonts w:ascii="Times New Roman" w:hAnsi="Times New Roman" w:cs="Times New Roman"/>
          <w:lang w:val="en-GB"/>
        </w:rPr>
        <w:t xml:space="preserve">second </w:t>
      </w:r>
      <w:r w:rsidRPr="0032163B">
        <w:rPr>
          <w:rFonts w:ascii="Times New Roman" w:hAnsi="Times New Roman" w:cs="Times New Roman"/>
          <w:lang w:val="en-GB"/>
        </w:rPr>
        <w:t>red rectangle in the chart</w:t>
      </w:r>
      <w:r w:rsidR="00CB5747">
        <w:rPr>
          <w:rFonts w:ascii="Times New Roman" w:hAnsi="Times New Roman" w:cs="Times New Roman"/>
          <w:lang w:val="en-GB"/>
        </w:rPr>
        <w:t>, o</w:t>
      </w:r>
      <w:r w:rsidRPr="0032163B">
        <w:rPr>
          <w:rFonts w:ascii="Times New Roman" w:hAnsi="Times New Roman" w:cs="Times New Roman"/>
          <w:lang w:val="en-GB"/>
        </w:rPr>
        <w:t>r use this</w:t>
      </w:r>
      <w:r w:rsidR="00A31FC9">
        <w:rPr>
          <w:rFonts w:ascii="Times New Roman" w:hAnsi="Times New Roman" w:cs="Times New Roman"/>
          <w:lang w:val="en-GB"/>
        </w:rPr>
        <w:t xml:space="preserve"> </w:t>
      </w:r>
      <w:r w:rsidRPr="0032163B">
        <w:rPr>
          <w:rFonts w:ascii="Times New Roman" w:hAnsi="Times New Roman" w:cs="Times New Roman"/>
          <w:lang w:val="en-GB"/>
        </w:rPr>
        <w:t xml:space="preserve">direct </w:t>
      </w:r>
      <w:proofErr w:type="spellStart"/>
      <w:r w:rsidRPr="0032163B">
        <w:rPr>
          <w:rFonts w:ascii="Times New Roman" w:hAnsi="Times New Roman" w:cs="Times New Roman"/>
          <w:lang w:val="en-GB"/>
        </w:rPr>
        <w:t>url</w:t>
      </w:r>
      <w:proofErr w:type="spellEnd"/>
      <w:r w:rsidRPr="0032163B">
        <w:rPr>
          <w:rFonts w:ascii="Times New Roman" w:hAnsi="Times New Roman" w:cs="Times New Roman"/>
          <w:lang w:val="en-GB"/>
        </w:rPr>
        <w:t>:</w:t>
      </w:r>
    </w:p>
    <w:p w:rsidR="00AD5DF7" w:rsidRPr="0032163B" w:rsidRDefault="00FE65D4" w:rsidP="0032163B">
      <w:pPr>
        <w:jc w:val="both"/>
        <w:rPr>
          <w:rFonts w:ascii="Times New Roman" w:hAnsi="Times New Roman" w:cs="Times New Roman"/>
          <w:lang w:val="en-GB"/>
        </w:rPr>
      </w:pPr>
      <w:ins w:id="5" w:author="Guillermo Galvan" w:date="2019-02-24T18:47:00Z">
        <w:r>
          <w:rPr>
            <w:rStyle w:val="Hipervnculo"/>
            <w:rFonts w:ascii="Times New Roman" w:hAnsi="Times New Roman" w:cs="Times New Roman"/>
            <w:lang w:val="en-GB"/>
          </w:rPr>
          <w:fldChar w:fldCharType="begin"/>
        </w:r>
        <w:r w:rsidR="00CB5747">
          <w:rPr>
            <w:rStyle w:val="Hipervnculo"/>
            <w:rFonts w:ascii="Times New Roman" w:hAnsi="Times New Roman" w:cs="Times New Roman"/>
            <w:lang w:val="en-GB"/>
          </w:rPr>
          <w:instrText xml:space="preserve"> HYPERLINK "</w:instrText>
        </w:r>
      </w:ins>
      <w:r>
        <w:rPr>
          <w:rStyle w:val="Hipervnculo"/>
          <w:rFonts w:ascii="Times New Roman" w:hAnsi="Times New Roman" w:cs="Times New Roman"/>
          <w:lang w:val="en-GB"/>
        </w:rPr>
        <w:instrText>https://download.oracle.com/otn-pub/java/jdk/8u191-b12/2787e4a523244c269598db4e85c51e0c/jre-8u191-windows-x64.exe</w:instrText>
      </w:r>
      <w:ins w:id="6" w:author="Guillermo Galvan" w:date="2019-02-24T18:47:00Z">
        <w:r w:rsidR="00CB5747">
          <w:rPr>
            <w:rStyle w:val="Hipervnculo"/>
            <w:rFonts w:ascii="Times New Roman" w:hAnsi="Times New Roman" w:cs="Times New Roman"/>
            <w:lang w:val="en-GB"/>
          </w:rPr>
          <w:instrText xml:space="preserve">" </w:instrText>
        </w:r>
        <w:r>
          <w:rPr>
            <w:rStyle w:val="Hipervnculo"/>
            <w:rFonts w:ascii="Times New Roman" w:hAnsi="Times New Roman" w:cs="Times New Roman"/>
            <w:lang w:val="en-GB"/>
          </w:rPr>
          <w:fldChar w:fldCharType="separate"/>
        </w:r>
      </w:ins>
      <w:r w:rsidR="00CB5747" w:rsidRPr="00CB5747">
        <w:rPr>
          <w:rStyle w:val="Hipervnculo"/>
          <w:rFonts w:ascii="Times New Roman" w:hAnsi="Times New Roman" w:cs="Times New Roman"/>
          <w:lang w:val="en-GB"/>
        </w:rPr>
        <w:t>https://download.oracle.com/otn-pub/java/jdk/8u191-b12/2787e4a523244c269598db4e85c51e0c/jre-8u191-windows-x64.exe</w:t>
      </w:r>
      <w:ins w:id="7" w:author="Guillermo Galvan" w:date="2019-02-24T18:47:00Z">
        <w:r>
          <w:rPr>
            <w:rStyle w:val="Hipervnculo"/>
            <w:rFonts w:ascii="Times New Roman" w:hAnsi="Times New Roman" w:cs="Times New Roman"/>
            <w:lang w:val="en-GB"/>
          </w:rPr>
          <w:fldChar w:fldCharType="end"/>
        </w:r>
      </w:ins>
    </w:p>
    <w:p w:rsidR="00DD2788" w:rsidRPr="0032163B" w:rsidRDefault="00AE602C" w:rsidP="0032163B">
      <w:pPr>
        <w:jc w:val="both"/>
        <w:rPr>
          <w:rFonts w:ascii="Times New Roman" w:hAnsi="Times New Roman" w:cs="Times New Roman"/>
          <w:lang w:val="en-GB"/>
        </w:rPr>
      </w:pPr>
      <w:r w:rsidRPr="0032163B">
        <w:rPr>
          <w:rFonts w:ascii="Times New Roman" w:hAnsi="Times New Roman" w:cs="Times New Roman"/>
          <w:lang w:val="en-GB"/>
        </w:rPr>
        <w:t>Then follow the</w:t>
      </w:r>
      <w:r w:rsidR="00AD5DF7" w:rsidRPr="0032163B">
        <w:rPr>
          <w:rFonts w:ascii="Times New Roman" w:hAnsi="Times New Roman" w:cs="Times New Roman"/>
          <w:lang w:val="en-GB"/>
        </w:rPr>
        <w:t xml:space="preserve"> Java</w:t>
      </w:r>
      <w:r w:rsidRPr="0032163B">
        <w:rPr>
          <w:rFonts w:ascii="Times New Roman" w:hAnsi="Times New Roman" w:cs="Times New Roman"/>
          <w:lang w:val="en-GB"/>
        </w:rPr>
        <w:t xml:space="preserve"> instructions given during the installation.</w:t>
      </w:r>
    </w:p>
    <w:p w:rsidR="00DD2788" w:rsidRPr="0032163B" w:rsidRDefault="00DD2788" w:rsidP="0032163B">
      <w:pPr>
        <w:jc w:val="both"/>
        <w:rPr>
          <w:rFonts w:ascii="Times New Roman" w:hAnsi="Times New Roman" w:cs="Times New Roman"/>
          <w:lang w:val="en-GB"/>
        </w:rPr>
      </w:pPr>
    </w:p>
    <w:p w:rsidR="00DD2788" w:rsidRPr="0097303D" w:rsidRDefault="00DD2788" w:rsidP="0032163B">
      <w:pPr>
        <w:jc w:val="both"/>
        <w:rPr>
          <w:rFonts w:ascii="Times New Roman" w:hAnsi="Times New Roman" w:cs="Times New Roman"/>
          <w:b/>
          <w:color w:val="17365D" w:themeColor="text2" w:themeShade="BF"/>
          <w:u w:val="single"/>
          <w:lang w:val="en-GB"/>
        </w:rPr>
      </w:pPr>
      <w:r w:rsidRPr="0097303D">
        <w:rPr>
          <w:rFonts w:ascii="Times New Roman" w:hAnsi="Times New Roman" w:cs="Times New Roman"/>
          <w:b/>
          <w:color w:val="17365D" w:themeColor="text2" w:themeShade="BF"/>
          <w:u w:val="single"/>
          <w:lang w:val="en-GB"/>
        </w:rPr>
        <w:lastRenderedPageBreak/>
        <w:t>Fi</w:t>
      </w:r>
      <w:r w:rsidR="00D5438D" w:rsidRPr="0097303D">
        <w:rPr>
          <w:rFonts w:ascii="Times New Roman" w:hAnsi="Times New Roman" w:cs="Times New Roman"/>
          <w:b/>
          <w:color w:val="17365D" w:themeColor="text2" w:themeShade="BF"/>
          <w:u w:val="single"/>
          <w:lang w:val="en-GB"/>
        </w:rPr>
        <w:t>r</w:t>
      </w:r>
      <w:r w:rsidRPr="0097303D">
        <w:rPr>
          <w:rFonts w:ascii="Times New Roman" w:hAnsi="Times New Roman" w:cs="Times New Roman"/>
          <w:b/>
          <w:color w:val="17365D" w:themeColor="text2" w:themeShade="BF"/>
          <w:u w:val="single"/>
          <w:lang w:val="en-GB"/>
        </w:rPr>
        <w:t>st step</w:t>
      </w:r>
      <w:r w:rsidR="00D5438D" w:rsidRPr="0097303D">
        <w:rPr>
          <w:rFonts w:ascii="Times New Roman" w:hAnsi="Times New Roman" w:cs="Times New Roman"/>
          <w:b/>
          <w:color w:val="17365D" w:themeColor="text2" w:themeShade="BF"/>
          <w:u w:val="single"/>
          <w:lang w:val="en-GB"/>
        </w:rPr>
        <w:t>s</w:t>
      </w:r>
      <w:r w:rsidR="00570753" w:rsidRPr="0097303D">
        <w:rPr>
          <w:rFonts w:ascii="Times New Roman" w:hAnsi="Times New Roman" w:cs="Times New Roman"/>
          <w:b/>
          <w:color w:val="17365D" w:themeColor="text2" w:themeShade="BF"/>
          <w:u w:val="single"/>
          <w:lang w:val="en-GB"/>
        </w:rPr>
        <w:t>: How to install and run Gametes Simulator Software</w:t>
      </w:r>
    </w:p>
    <w:p w:rsidR="003D2023" w:rsidRPr="00CB5747" w:rsidRDefault="00061CE4" w:rsidP="0032163B">
      <w:pPr>
        <w:jc w:val="both"/>
        <w:rPr>
          <w:rFonts w:ascii="Times New Roman" w:hAnsi="Times New Roman" w:cs="Times New Roman"/>
          <w:lang w:val="en-GB"/>
        </w:rPr>
      </w:pPr>
      <w:r w:rsidRPr="0032163B">
        <w:rPr>
          <w:rFonts w:ascii="Times New Roman" w:hAnsi="Times New Roman" w:cs="Times New Roman"/>
          <w:lang w:val="en-GB"/>
        </w:rPr>
        <w:t xml:space="preserve">Once you have installed Java JRE </w:t>
      </w:r>
      <w:r w:rsidR="003D2023" w:rsidRPr="0032163B">
        <w:rPr>
          <w:rFonts w:ascii="Times New Roman" w:hAnsi="Times New Roman" w:cs="Times New Roman"/>
          <w:lang w:val="en-GB"/>
        </w:rPr>
        <w:t>in your computer you should</w:t>
      </w:r>
      <w:r w:rsidR="006322CE" w:rsidRPr="0032163B">
        <w:rPr>
          <w:rFonts w:ascii="Times New Roman" w:hAnsi="Times New Roman" w:cs="Times New Roman"/>
          <w:lang w:val="en-GB"/>
        </w:rPr>
        <w:t xml:space="preserve"> enter to this </w:t>
      </w:r>
      <w:r w:rsidR="003D2023" w:rsidRPr="0032163B">
        <w:rPr>
          <w:rFonts w:ascii="Times New Roman" w:hAnsi="Times New Roman" w:cs="Times New Roman"/>
          <w:lang w:val="en-GB"/>
        </w:rPr>
        <w:t>URL</w:t>
      </w:r>
      <w:r w:rsidR="00DF23D5" w:rsidRPr="0032163B">
        <w:rPr>
          <w:rFonts w:ascii="Times New Roman" w:hAnsi="Times New Roman" w:cs="Times New Roman"/>
          <w:lang w:val="en-GB"/>
        </w:rPr>
        <w:t>:</w:t>
      </w:r>
      <w:ins w:id="8" w:author="Guillermo Galvan" w:date="2019-02-24T18:48:00Z">
        <w:r w:rsidR="00FE65D4">
          <w:rPr>
            <w:rStyle w:val="Hipervnculo"/>
            <w:rFonts w:ascii="Times New Roman" w:hAnsi="Times New Roman" w:cs="Times New Roman"/>
            <w:lang w:val="en-GB"/>
          </w:rPr>
          <w:fldChar w:fldCharType="begin"/>
        </w:r>
        <w:r w:rsidR="00831C82">
          <w:rPr>
            <w:rStyle w:val="Hipervnculo"/>
            <w:rFonts w:ascii="Times New Roman" w:hAnsi="Times New Roman" w:cs="Times New Roman"/>
            <w:lang w:val="en-GB"/>
          </w:rPr>
          <w:instrText xml:space="preserve"> HYPERLINK "</w:instrText>
        </w:r>
      </w:ins>
      <w:r w:rsidR="00FE65D4">
        <w:rPr>
          <w:rStyle w:val="Hipervnculo"/>
          <w:rFonts w:ascii="Times New Roman" w:hAnsi="Times New Roman" w:cs="Times New Roman"/>
          <w:lang w:val="en-GB"/>
        </w:rPr>
        <w:instrText>https://github.com/pfernandezgr/gamete-simulator/</w:instrText>
      </w:r>
      <w:ins w:id="9" w:author="Guillermo Galvan" w:date="2019-02-24T18:48:00Z">
        <w:r w:rsidR="00831C82">
          <w:rPr>
            <w:rStyle w:val="Hipervnculo"/>
            <w:rFonts w:ascii="Times New Roman" w:hAnsi="Times New Roman" w:cs="Times New Roman"/>
            <w:lang w:val="en-GB"/>
          </w:rPr>
          <w:instrText xml:space="preserve">" </w:instrText>
        </w:r>
        <w:r w:rsidR="00FE65D4">
          <w:rPr>
            <w:rStyle w:val="Hipervnculo"/>
            <w:rFonts w:ascii="Times New Roman" w:hAnsi="Times New Roman" w:cs="Times New Roman"/>
            <w:lang w:val="en-GB"/>
          </w:rPr>
          <w:fldChar w:fldCharType="separate"/>
        </w:r>
      </w:ins>
      <w:r w:rsidR="00831C82" w:rsidRPr="00831C82">
        <w:rPr>
          <w:rStyle w:val="Hipervnculo"/>
          <w:rFonts w:ascii="Times New Roman" w:hAnsi="Times New Roman" w:cs="Times New Roman"/>
          <w:lang w:val="en-GB"/>
        </w:rPr>
        <w:t>https://github.com/pfernandezgr/gamete-simulator/</w:t>
      </w:r>
      <w:ins w:id="10" w:author="Guillermo Galvan" w:date="2019-02-24T18:48:00Z">
        <w:r w:rsidR="00FE65D4">
          <w:rPr>
            <w:rStyle w:val="Hipervnculo"/>
            <w:rFonts w:ascii="Times New Roman" w:hAnsi="Times New Roman" w:cs="Times New Roman"/>
            <w:lang w:val="en-GB"/>
          </w:rPr>
          <w:fldChar w:fldCharType="end"/>
        </w:r>
      </w:ins>
    </w:p>
    <w:p w:rsidR="00061CE4" w:rsidRPr="0032163B" w:rsidRDefault="006322CE" w:rsidP="0032163B">
      <w:pPr>
        <w:jc w:val="both"/>
        <w:rPr>
          <w:rFonts w:ascii="Times New Roman" w:hAnsi="Times New Roman" w:cs="Times New Roman"/>
          <w:lang w:val="en-GB"/>
        </w:rPr>
      </w:pPr>
      <w:r w:rsidRPr="0032163B">
        <w:rPr>
          <w:rFonts w:ascii="Times New Roman" w:hAnsi="Times New Roman" w:cs="Times New Roman"/>
          <w:lang w:val="en-GB"/>
        </w:rPr>
        <w:t>Press the green button where says Clone or download</w:t>
      </w:r>
      <w:r w:rsidR="0032163B" w:rsidRPr="0032163B">
        <w:rPr>
          <w:rFonts w:ascii="Times New Roman" w:hAnsi="Times New Roman" w:cs="Times New Roman"/>
          <w:lang w:val="en-GB"/>
        </w:rPr>
        <w:t>, choose download zip, save it in the directory you prefer</w:t>
      </w:r>
      <w:r w:rsidR="00831C82">
        <w:rPr>
          <w:rFonts w:ascii="Times New Roman" w:hAnsi="Times New Roman" w:cs="Times New Roman"/>
          <w:lang w:val="en-GB"/>
        </w:rPr>
        <w:t>,</w:t>
      </w:r>
      <w:r w:rsidR="0032163B" w:rsidRPr="0032163B">
        <w:rPr>
          <w:rFonts w:ascii="Times New Roman" w:hAnsi="Times New Roman" w:cs="Times New Roman"/>
          <w:lang w:val="en-GB"/>
        </w:rPr>
        <w:t xml:space="preserve"> and then</w:t>
      </w:r>
      <w:r w:rsidR="003D2023" w:rsidRPr="0032163B">
        <w:rPr>
          <w:rFonts w:ascii="Times New Roman" w:hAnsi="Times New Roman" w:cs="Times New Roman"/>
          <w:lang w:val="en-GB"/>
        </w:rPr>
        <w:t xml:space="preserve"> extract the files</w:t>
      </w:r>
      <w:r w:rsidR="003A2790">
        <w:rPr>
          <w:rFonts w:ascii="Times New Roman" w:hAnsi="Times New Roman" w:cs="Times New Roman"/>
          <w:lang w:val="en-GB"/>
        </w:rPr>
        <w:t xml:space="preserve"> in the selected directory</w:t>
      </w:r>
      <w:r w:rsidR="00367660">
        <w:rPr>
          <w:rFonts w:ascii="Times New Roman" w:hAnsi="Times New Roman" w:cs="Times New Roman"/>
          <w:lang w:val="en-GB"/>
        </w:rPr>
        <w:t>.</w:t>
      </w:r>
      <w:r w:rsidR="003D2023" w:rsidRPr="0032163B">
        <w:rPr>
          <w:rFonts w:ascii="Times New Roman" w:hAnsi="Times New Roman" w:cs="Times New Roman"/>
          <w:lang w:val="en-GB"/>
        </w:rPr>
        <w:t xml:space="preserve"> </w:t>
      </w:r>
    </w:p>
    <w:p w:rsidR="0032163B" w:rsidRPr="0032163B" w:rsidRDefault="00DF23D5" w:rsidP="0032163B">
      <w:pPr>
        <w:jc w:val="both"/>
        <w:rPr>
          <w:rFonts w:ascii="Times New Roman" w:hAnsi="Times New Roman" w:cs="Times New Roman"/>
          <w:lang w:val="en-GB"/>
        </w:rPr>
      </w:pPr>
      <w:r w:rsidRPr="0032163B">
        <w:rPr>
          <w:rFonts w:ascii="Times New Roman" w:hAnsi="Times New Roman" w:cs="Times New Roman"/>
          <w:lang w:val="en-GB"/>
        </w:rPr>
        <w:t>After extract</w:t>
      </w:r>
      <w:r w:rsidR="00831C82">
        <w:rPr>
          <w:rFonts w:ascii="Times New Roman" w:hAnsi="Times New Roman" w:cs="Times New Roman"/>
          <w:lang w:val="en-GB"/>
        </w:rPr>
        <w:t>ing</w:t>
      </w:r>
      <w:r w:rsidRPr="0032163B">
        <w:rPr>
          <w:rFonts w:ascii="Times New Roman" w:hAnsi="Times New Roman" w:cs="Times New Roman"/>
          <w:lang w:val="en-GB"/>
        </w:rPr>
        <w:t xml:space="preserve"> the files</w:t>
      </w:r>
      <w:r w:rsidR="00831C82">
        <w:rPr>
          <w:rFonts w:ascii="Times New Roman" w:hAnsi="Times New Roman" w:cs="Times New Roman"/>
          <w:lang w:val="en-GB"/>
        </w:rPr>
        <w:t>,</w:t>
      </w:r>
      <w:r w:rsidRPr="0032163B">
        <w:rPr>
          <w:rFonts w:ascii="Times New Roman" w:hAnsi="Times New Roman" w:cs="Times New Roman"/>
          <w:lang w:val="en-GB"/>
        </w:rPr>
        <w:t xml:space="preserve"> you will see a folder cal</w:t>
      </w:r>
      <w:r w:rsidR="00A80AD1" w:rsidRPr="0032163B">
        <w:rPr>
          <w:rFonts w:ascii="Times New Roman" w:hAnsi="Times New Roman" w:cs="Times New Roman"/>
          <w:lang w:val="en-GB"/>
        </w:rPr>
        <w:t>led</w:t>
      </w:r>
      <w:r w:rsidR="00076D9E">
        <w:rPr>
          <w:rFonts w:ascii="Times New Roman" w:hAnsi="Times New Roman" w:cs="Times New Roman"/>
          <w:lang w:val="en-GB"/>
        </w:rPr>
        <w:t xml:space="preserve"> </w:t>
      </w:r>
      <w:r w:rsidR="00572C4B" w:rsidRPr="007304B3">
        <w:rPr>
          <w:rStyle w:val="shorttext"/>
          <w:rFonts w:ascii="Times New Roman" w:hAnsi="Times New Roman" w:cs="Times New Roman"/>
          <w:b/>
          <w:sz w:val="24"/>
          <w:szCs w:val="24"/>
          <w:lang w:val="en-GB"/>
        </w:rPr>
        <w:t>‘</w:t>
      </w:r>
      <w:r w:rsidR="0032163B" w:rsidRPr="0032163B">
        <w:rPr>
          <w:rFonts w:ascii="Times New Roman" w:hAnsi="Times New Roman" w:cs="Times New Roman"/>
          <w:lang w:val="en-GB"/>
        </w:rPr>
        <w:t>Gamete-simulator-master</w:t>
      </w:r>
      <w:r w:rsidR="00B04582" w:rsidRPr="007304B3">
        <w:rPr>
          <w:rStyle w:val="shorttext"/>
          <w:rFonts w:ascii="Times New Roman" w:hAnsi="Times New Roman" w:cs="Times New Roman"/>
          <w:b/>
          <w:sz w:val="24"/>
          <w:szCs w:val="24"/>
          <w:lang w:val="en-GB"/>
        </w:rPr>
        <w:t>’</w:t>
      </w:r>
      <w:r w:rsidR="00831C82">
        <w:rPr>
          <w:rFonts w:ascii="Times New Roman" w:hAnsi="Times New Roman" w:cs="Times New Roman"/>
          <w:lang w:val="en-GB"/>
        </w:rPr>
        <w:t>.</w:t>
      </w:r>
      <w:r w:rsidR="00076D9E">
        <w:rPr>
          <w:rFonts w:ascii="Times New Roman" w:hAnsi="Times New Roman" w:cs="Times New Roman"/>
          <w:lang w:val="en-GB"/>
        </w:rPr>
        <w:t xml:space="preserve"> </w:t>
      </w:r>
      <w:r w:rsidR="00831C82">
        <w:rPr>
          <w:rFonts w:ascii="Times New Roman" w:hAnsi="Times New Roman" w:cs="Times New Roman"/>
          <w:lang w:val="en-GB"/>
        </w:rPr>
        <w:t>O</w:t>
      </w:r>
      <w:r w:rsidR="0032163B" w:rsidRPr="0032163B">
        <w:rPr>
          <w:rFonts w:ascii="Times New Roman" w:hAnsi="Times New Roman" w:cs="Times New Roman"/>
          <w:lang w:val="en-GB"/>
        </w:rPr>
        <w:t xml:space="preserve">pen </w:t>
      </w:r>
      <w:r w:rsidR="00831C82">
        <w:rPr>
          <w:rFonts w:ascii="Times New Roman" w:hAnsi="Times New Roman" w:cs="Times New Roman"/>
          <w:lang w:val="en-GB"/>
        </w:rPr>
        <w:t>this folder</w:t>
      </w:r>
      <w:r w:rsidR="00076D9E">
        <w:rPr>
          <w:rFonts w:ascii="Times New Roman" w:hAnsi="Times New Roman" w:cs="Times New Roman"/>
          <w:lang w:val="en-GB"/>
        </w:rPr>
        <w:t xml:space="preserve"> </w:t>
      </w:r>
      <w:r w:rsidR="0032163B" w:rsidRPr="0032163B">
        <w:rPr>
          <w:rFonts w:ascii="Times New Roman" w:hAnsi="Times New Roman" w:cs="Times New Roman"/>
          <w:lang w:val="en-GB"/>
        </w:rPr>
        <w:t>and</w:t>
      </w:r>
      <w:r w:rsidR="004D1FA2">
        <w:rPr>
          <w:rFonts w:ascii="Times New Roman" w:hAnsi="Times New Roman" w:cs="Times New Roman"/>
          <w:lang w:val="en-GB"/>
        </w:rPr>
        <w:t xml:space="preserve"> after that </w:t>
      </w:r>
      <w:r w:rsidR="004D1FA2" w:rsidRPr="0032163B">
        <w:rPr>
          <w:rFonts w:ascii="Times New Roman" w:hAnsi="Times New Roman" w:cs="Times New Roman"/>
          <w:lang w:val="en-GB"/>
        </w:rPr>
        <w:t>will appear</w:t>
      </w:r>
      <w:r w:rsidR="004D1FA2">
        <w:rPr>
          <w:rFonts w:ascii="Times New Roman" w:hAnsi="Times New Roman" w:cs="Times New Roman"/>
          <w:lang w:val="en-GB"/>
        </w:rPr>
        <w:t xml:space="preserve"> </w:t>
      </w:r>
      <w:r w:rsidR="0032163B" w:rsidRPr="0032163B">
        <w:rPr>
          <w:rFonts w:ascii="Times New Roman" w:hAnsi="Times New Roman" w:cs="Times New Roman"/>
          <w:lang w:val="en-GB"/>
        </w:rPr>
        <w:t>six files (which correspond to the instructions and input and output databases to see as examples) and a new folder called</w:t>
      </w:r>
      <w:r w:rsidR="00076D9E">
        <w:rPr>
          <w:rFonts w:ascii="Times New Roman" w:hAnsi="Times New Roman" w:cs="Times New Roman"/>
          <w:lang w:val="en-GB"/>
        </w:rPr>
        <w:t xml:space="preserve"> </w:t>
      </w:r>
      <w:r w:rsidR="00B04582" w:rsidRPr="007304B3">
        <w:rPr>
          <w:rStyle w:val="shorttext"/>
          <w:rFonts w:ascii="Times New Roman" w:hAnsi="Times New Roman" w:cs="Times New Roman"/>
          <w:b/>
          <w:sz w:val="24"/>
          <w:szCs w:val="24"/>
          <w:lang w:val="en-GB"/>
        </w:rPr>
        <w:t>‘</w:t>
      </w:r>
      <w:r w:rsidR="0032163B" w:rsidRPr="0032163B">
        <w:rPr>
          <w:rFonts w:ascii="Times New Roman" w:hAnsi="Times New Roman" w:cs="Times New Roman"/>
          <w:lang w:val="en-GB"/>
        </w:rPr>
        <w:t>gamete-simulator</w:t>
      </w:r>
      <w:r w:rsidR="00B04582" w:rsidRPr="007304B3">
        <w:rPr>
          <w:rStyle w:val="shorttext"/>
          <w:rFonts w:ascii="Times New Roman" w:hAnsi="Times New Roman" w:cs="Times New Roman"/>
          <w:b/>
          <w:sz w:val="24"/>
          <w:szCs w:val="24"/>
          <w:lang w:val="en-GB"/>
        </w:rPr>
        <w:t>’</w:t>
      </w:r>
      <w:r w:rsidR="0032163B" w:rsidRPr="0032163B">
        <w:rPr>
          <w:rFonts w:ascii="Times New Roman" w:hAnsi="Times New Roman" w:cs="Times New Roman"/>
          <w:lang w:val="en-GB"/>
        </w:rPr>
        <w:t xml:space="preserve">; open </w:t>
      </w:r>
      <w:r w:rsidR="00831C82">
        <w:rPr>
          <w:rFonts w:ascii="Times New Roman" w:hAnsi="Times New Roman" w:cs="Times New Roman"/>
          <w:lang w:val="en-GB"/>
        </w:rPr>
        <w:t>this new folder</w:t>
      </w:r>
      <w:r w:rsidR="0032163B" w:rsidRPr="0032163B">
        <w:rPr>
          <w:rFonts w:ascii="Times New Roman" w:hAnsi="Times New Roman" w:cs="Times New Roman"/>
          <w:lang w:val="en-GB"/>
        </w:rPr>
        <w:t>.</w:t>
      </w:r>
    </w:p>
    <w:p w:rsidR="00DF23D5" w:rsidRPr="0032163B" w:rsidRDefault="0032163B" w:rsidP="0032163B">
      <w:pPr>
        <w:jc w:val="both"/>
        <w:rPr>
          <w:rFonts w:ascii="Times New Roman" w:hAnsi="Times New Roman" w:cs="Times New Roman"/>
          <w:lang w:val="en-GB"/>
        </w:rPr>
      </w:pPr>
      <w:r w:rsidRPr="0032163B">
        <w:rPr>
          <w:rFonts w:ascii="Times New Roman" w:hAnsi="Times New Roman" w:cs="Times New Roman"/>
          <w:lang w:val="en-GB"/>
        </w:rPr>
        <w:t>After that d</w:t>
      </w:r>
      <w:r w:rsidR="00DF23D5" w:rsidRPr="0032163B">
        <w:rPr>
          <w:rFonts w:ascii="Times New Roman" w:hAnsi="Times New Roman" w:cs="Times New Roman"/>
          <w:lang w:val="en-GB"/>
        </w:rPr>
        <w:t>o do</w:t>
      </w:r>
      <w:r w:rsidR="00A5185B" w:rsidRPr="0032163B">
        <w:rPr>
          <w:rFonts w:ascii="Times New Roman" w:hAnsi="Times New Roman" w:cs="Times New Roman"/>
          <w:lang w:val="en-GB"/>
        </w:rPr>
        <w:t>u</w:t>
      </w:r>
      <w:r w:rsidR="00DF23D5" w:rsidRPr="0032163B">
        <w:rPr>
          <w:rFonts w:ascii="Times New Roman" w:hAnsi="Times New Roman" w:cs="Times New Roman"/>
          <w:lang w:val="en-GB"/>
        </w:rPr>
        <w:t>ble click over</w:t>
      </w:r>
      <w:r w:rsidR="00A80AD1" w:rsidRPr="0032163B">
        <w:rPr>
          <w:rFonts w:ascii="Times New Roman" w:hAnsi="Times New Roman" w:cs="Times New Roman"/>
          <w:lang w:val="en-GB"/>
        </w:rPr>
        <w:t xml:space="preserve"> the file GametesS</w:t>
      </w:r>
      <w:r w:rsidR="00DF23D5" w:rsidRPr="0032163B">
        <w:rPr>
          <w:rFonts w:ascii="Times New Roman" w:hAnsi="Times New Roman" w:cs="Times New Roman"/>
          <w:lang w:val="en-GB"/>
        </w:rPr>
        <w:t>imulator.j</w:t>
      </w:r>
      <w:r w:rsidR="00A5185B" w:rsidRPr="0032163B">
        <w:rPr>
          <w:rFonts w:ascii="Times New Roman" w:hAnsi="Times New Roman" w:cs="Times New Roman"/>
          <w:lang w:val="en-GB"/>
        </w:rPr>
        <w:t>ar</w:t>
      </w:r>
      <w:r w:rsidR="00831C82">
        <w:rPr>
          <w:rFonts w:ascii="Times New Roman" w:hAnsi="Times New Roman" w:cs="Times New Roman"/>
          <w:lang w:val="en-GB"/>
        </w:rPr>
        <w:t>,</w:t>
      </w:r>
      <w:r w:rsidR="00A5185B" w:rsidRPr="0032163B">
        <w:rPr>
          <w:rFonts w:ascii="Times New Roman" w:hAnsi="Times New Roman" w:cs="Times New Roman"/>
          <w:lang w:val="en-GB"/>
        </w:rPr>
        <w:t xml:space="preserve"> and the following window of dialogue is going to appear:</w:t>
      </w:r>
    </w:p>
    <w:p w:rsidR="00A5185B" w:rsidRPr="0032163B" w:rsidRDefault="00A80AD1" w:rsidP="0032163B">
      <w:pPr>
        <w:jc w:val="both"/>
        <w:rPr>
          <w:rFonts w:ascii="Times New Roman" w:hAnsi="Times New Roman" w:cs="Times New Roman"/>
          <w:lang w:val="en-GB"/>
        </w:rPr>
      </w:pPr>
      <w:r w:rsidRPr="0032163B">
        <w:rPr>
          <w:rFonts w:ascii="Times New Roman" w:hAnsi="Times New Roman" w:cs="Times New Roman"/>
          <w:noProof/>
          <w:lang w:eastAsia="es-UY"/>
        </w:rPr>
        <w:drawing>
          <wp:inline distT="0" distB="0" distL="0" distR="0">
            <wp:extent cx="3600000" cy="1076933"/>
            <wp:effectExtent l="19050" t="0" r="45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7376" t="26830" r="34541" b="47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76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85B" w:rsidRPr="0032163B" w:rsidRDefault="00831C82" w:rsidP="0032163B">
      <w:pPr>
        <w:jc w:val="both"/>
        <w:rPr>
          <w:rStyle w:val="shorttext"/>
          <w:rFonts w:ascii="Times New Roman" w:hAnsi="Times New Roman" w:cs="Times New Roman"/>
          <w:lang w:val="en-GB"/>
        </w:rPr>
      </w:pPr>
      <w:r>
        <w:rPr>
          <w:rStyle w:val="shorttext"/>
          <w:rFonts w:ascii="Times New Roman" w:hAnsi="Times New Roman" w:cs="Times New Roman"/>
          <w:lang w:val="en-GB"/>
        </w:rPr>
        <w:t>This is the m</w:t>
      </w:r>
      <w:r w:rsidR="00A5185B" w:rsidRPr="0032163B">
        <w:rPr>
          <w:rStyle w:val="shorttext"/>
          <w:rFonts w:ascii="Times New Roman" w:hAnsi="Times New Roman" w:cs="Times New Roman"/>
          <w:lang w:val="en-GB"/>
        </w:rPr>
        <w:t xml:space="preserve">ain </w:t>
      </w:r>
      <w:r w:rsidR="002F3938" w:rsidRPr="0032163B">
        <w:rPr>
          <w:rStyle w:val="shorttext"/>
          <w:rFonts w:ascii="Times New Roman" w:hAnsi="Times New Roman" w:cs="Times New Roman"/>
          <w:lang w:val="en-GB"/>
        </w:rPr>
        <w:t xml:space="preserve">window </w:t>
      </w:r>
      <w:r>
        <w:rPr>
          <w:rStyle w:val="shorttext"/>
          <w:rFonts w:ascii="Times New Roman" w:hAnsi="Times New Roman" w:cs="Times New Roman"/>
          <w:lang w:val="en-GB"/>
        </w:rPr>
        <w:t xml:space="preserve">in </w:t>
      </w:r>
      <w:r w:rsidR="002F3938" w:rsidRPr="0032163B">
        <w:rPr>
          <w:rStyle w:val="shorttext"/>
          <w:rFonts w:ascii="Times New Roman" w:hAnsi="Times New Roman" w:cs="Times New Roman"/>
          <w:lang w:val="en-GB"/>
        </w:rPr>
        <w:t>Gametes Simulator Software</w:t>
      </w:r>
      <w:r w:rsidR="00A5185B" w:rsidRPr="0032163B">
        <w:rPr>
          <w:rStyle w:val="shorttext"/>
          <w:rFonts w:ascii="Times New Roman" w:hAnsi="Times New Roman" w:cs="Times New Roman"/>
          <w:lang w:val="en-GB"/>
        </w:rPr>
        <w:t>.</w:t>
      </w:r>
      <w:r w:rsidR="002B4E9B" w:rsidRPr="0032163B">
        <w:rPr>
          <w:rStyle w:val="shorttext"/>
          <w:rFonts w:ascii="Times New Roman" w:hAnsi="Times New Roman" w:cs="Times New Roman"/>
          <w:lang w:val="en-GB"/>
        </w:rPr>
        <w:t xml:space="preserve"> First </w:t>
      </w:r>
      <w:r w:rsidR="00FE424C">
        <w:rPr>
          <w:rStyle w:val="shorttext"/>
          <w:rFonts w:ascii="Times New Roman" w:hAnsi="Times New Roman" w:cs="Times New Roman"/>
          <w:lang w:val="en-GB"/>
        </w:rPr>
        <w:t xml:space="preserve">press the </w:t>
      </w:r>
      <w:r w:rsidR="00572C4B" w:rsidRPr="007304B3">
        <w:rPr>
          <w:rStyle w:val="shorttext"/>
          <w:rFonts w:ascii="Times New Roman" w:hAnsi="Times New Roman" w:cs="Times New Roman"/>
          <w:b/>
          <w:sz w:val="24"/>
          <w:szCs w:val="24"/>
          <w:lang w:val="en-GB"/>
        </w:rPr>
        <w:t>‘</w:t>
      </w:r>
      <w:r w:rsidR="00FE424C">
        <w:rPr>
          <w:rStyle w:val="shorttext"/>
          <w:rFonts w:ascii="Times New Roman" w:hAnsi="Times New Roman" w:cs="Times New Roman"/>
          <w:lang w:val="en-GB"/>
        </w:rPr>
        <w:t>Browse...</w:t>
      </w:r>
      <w:r w:rsidR="00B04582" w:rsidRPr="007304B3">
        <w:rPr>
          <w:rStyle w:val="shorttext"/>
          <w:rFonts w:ascii="Times New Roman" w:hAnsi="Times New Roman" w:cs="Times New Roman"/>
          <w:b/>
          <w:sz w:val="24"/>
          <w:szCs w:val="24"/>
          <w:lang w:val="en-GB"/>
        </w:rPr>
        <w:t>’</w:t>
      </w:r>
      <w:r w:rsidR="00FE424C">
        <w:rPr>
          <w:rStyle w:val="shorttext"/>
          <w:rFonts w:ascii="Times New Roman" w:hAnsi="Times New Roman" w:cs="Times New Roman"/>
          <w:lang w:val="en-GB"/>
        </w:rPr>
        <w:t xml:space="preserve"> button and </w:t>
      </w:r>
      <w:r w:rsidR="002B4E9B" w:rsidRPr="0032163B">
        <w:rPr>
          <w:rStyle w:val="shorttext"/>
          <w:rFonts w:ascii="Times New Roman" w:hAnsi="Times New Roman" w:cs="Times New Roman"/>
          <w:lang w:val="en-GB"/>
        </w:rPr>
        <w:t xml:space="preserve">choose the XLSX file </w:t>
      </w:r>
      <w:r w:rsidR="00A72840">
        <w:rPr>
          <w:rStyle w:val="shorttext"/>
          <w:rFonts w:ascii="Times New Roman" w:hAnsi="Times New Roman" w:cs="Times New Roman"/>
          <w:lang w:val="en-GB"/>
        </w:rPr>
        <w:t>(</w:t>
      </w:r>
      <w:r w:rsidR="002B4E9B" w:rsidRPr="0032163B">
        <w:rPr>
          <w:rStyle w:val="shorttext"/>
          <w:rFonts w:ascii="Times New Roman" w:hAnsi="Times New Roman" w:cs="Times New Roman"/>
          <w:lang w:val="en-GB"/>
        </w:rPr>
        <w:t xml:space="preserve">which must be </w:t>
      </w:r>
      <w:r w:rsidR="002F3938" w:rsidRPr="0032163B">
        <w:rPr>
          <w:rStyle w:val="shorttext"/>
          <w:rFonts w:ascii="Times New Roman" w:hAnsi="Times New Roman" w:cs="Times New Roman"/>
          <w:lang w:val="en-GB"/>
        </w:rPr>
        <w:t>in the format indicated in</w:t>
      </w:r>
      <w:r w:rsidR="00A5185B" w:rsidRPr="0032163B">
        <w:rPr>
          <w:rStyle w:val="shorttext"/>
          <w:rFonts w:ascii="Times New Roman" w:hAnsi="Times New Roman" w:cs="Times New Roman"/>
          <w:lang w:val="en-GB"/>
        </w:rPr>
        <w:t xml:space="preserve"> Figure 1</w:t>
      </w:r>
      <w:r w:rsidR="002F3938" w:rsidRPr="0032163B">
        <w:rPr>
          <w:rStyle w:val="shorttext"/>
          <w:rFonts w:ascii="Times New Roman" w:hAnsi="Times New Roman" w:cs="Times New Roman"/>
          <w:lang w:val="en-GB"/>
        </w:rPr>
        <w:t xml:space="preserve"> or Table 1</w:t>
      </w:r>
      <w:r w:rsidR="004D1FA2">
        <w:rPr>
          <w:rStyle w:val="shorttext"/>
          <w:rFonts w:ascii="Times New Roman" w:hAnsi="Times New Roman" w:cs="Times New Roman"/>
          <w:lang w:val="en-GB"/>
        </w:rPr>
        <w:t xml:space="preserve"> shown in the article</w:t>
      </w:r>
      <w:r w:rsidR="00A72840">
        <w:rPr>
          <w:rStyle w:val="shorttext"/>
          <w:rFonts w:ascii="Times New Roman" w:hAnsi="Times New Roman" w:cs="Times New Roman"/>
          <w:lang w:val="en-GB"/>
        </w:rPr>
        <w:t>)</w:t>
      </w:r>
      <w:r w:rsidR="002F3992" w:rsidRPr="0032163B">
        <w:rPr>
          <w:rStyle w:val="shorttext"/>
          <w:rFonts w:ascii="Times New Roman" w:hAnsi="Times New Roman" w:cs="Times New Roman"/>
          <w:lang w:val="en-GB"/>
        </w:rPr>
        <w:t xml:space="preserve">. If you do not have </w:t>
      </w:r>
      <w:r>
        <w:rPr>
          <w:rStyle w:val="shorttext"/>
          <w:rFonts w:ascii="Times New Roman" w:hAnsi="Times New Roman" w:cs="Times New Roman"/>
          <w:lang w:val="en-GB"/>
        </w:rPr>
        <w:t xml:space="preserve">yet </w:t>
      </w:r>
      <w:r w:rsidR="002F3992" w:rsidRPr="0032163B">
        <w:rPr>
          <w:rStyle w:val="shorttext"/>
          <w:rFonts w:ascii="Times New Roman" w:hAnsi="Times New Roman" w:cs="Times New Roman"/>
          <w:lang w:val="en-GB"/>
        </w:rPr>
        <w:t xml:space="preserve">your own </w:t>
      </w:r>
      <w:r w:rsidR="004D1FA2">
        <w:rPr>
          <w:rStyle w:val="shorttext"/>
          <w:rFonts w:ascii="Times New Roman" w:hAnsi="Times New Roman" w:cs="Times New Roman"/>
          <w:lang w:val="en-GB"/>
        </w:rPr>
        <w:t xml:space="preserve">data </w:t>
      </w:r>
      <w:r w:rsidR="002F3992" w:rsidRPr="0032163B">
        <w:rPr>
          <w:rStyle w:val="shorttext"/>
          <w:rFonts w:ascii="Times New Roman" w:hAnsi="Times New Roman" w:cs="Times New Roman"/>
          <w:lang w:val="en-GB"/>
        </w:rPr>
        <w:t>file you can</w:t>
      </w:r>
      <w:r w:rsidR="00076D9E">
        <w:rPr>
          <w:rStyle w:val="shorttext"/>
          <w:rFonts w:ascii="Times New Roman" w:hAnsi="Times New Roman" w:cs="Times New Roman"/>
          <w:lang w:val="en-GB"/>
        </w:rPr>
        <w:t xml:space="preserve"> </w:t>
      </w:r>
      <w:r w:rsidR="004D1FA2">
        <w:rPr>
          <w:rStyle w:val="shorttext"/>
          <w:rFonts w:ascii="Times New Roman" w:hAnsi="Times New Roman" w:cs="Times New Roman"/>
          <w:lang w:val="en-GB"/>
        </w:rPr>
        <w:t xml:space="preserve">try this software </w:t>
      </w:r>
      <w:r w:rsidR="00FE424C">
        <w:rPr>
          <w:rStyle w:val="shorttext"/>
          <w:rFonts w:ascii="Times New Roman" w:hAnsi="Times New Roman" w:cs="Times New Roman"/>
          <w:lang w:val="en-GB"/>
        </w:rPr>
        <w:t>uploading</w:t>
      </w:r>
      <w:r w:rsidR="004D1FA2">
        <w:rPr>
          <w:rStyle w:val="shorttext"/>
          <w:rFonts w:ascii="Times New Roman" w:hAnsi="Times New Roman" w:cs="Times New Roman"/>
          <w:lang w:val="en-GB"/>
        </w:rPr>
        <w:t xml:space="preserve"> the</w:t>
      </w:r>
      <w:r w:rsidR="003A2790">
        <w:rPr>
          <w:rStyle w:val="shorttext"/>
          <w:rFonts w:ascii="Times New Roman" w:hAnsi="Times New Roman" w:cs="Times New Roman"/>
          <w:lang w:val="en-GB"/>
        </w:rPr>
        <w:t xml:space="preserve"> </w:t>
      </w:r>
      <w:r w:rsidR="00AD5DF7" w:rsidRPr="0032163B">
        <w:rPr>
          <w:rStyle w:val="shorttext"/>
          <w:rFonts w:ascii="Times New Roman" w:hAnsi="Times New Roman" w:cs="Times New Roman"/>
          <w:lang w:val="en-GB"/>
        </w:rPr>
        <w:t>file</w:t>
      </w:r>
      <w:r w:rsidR="004D1FA2">
        <w:rPr>
          <w:rStyle w:val="shorttext"/>
          <w:rFonts w:ascii="Times New Roman" w:hAnsi="Times New Roman" w:cs="Times New Roman"/>
          <w:lang w:val="en-GB"/>
        </w:rPr>
        <w:t xml:space="preserve"> number 2 called</w:t>
      </w:r>
      <w:r w:rsidR="002F3992" w:rsidRPr="0032163B">
        <w:rPr>
          <w:rStyle w:val="shorttext"/>
          <w:rFonts w:ascii="Times New Roman" w:hAnsi="Times New Roman" w:cs="Times New Roman"/>
          <w:lang w:val="en-GB"/>
        </w:rPr>
        <w:t>:</w:t>
      </w:r>
      <w:r w:rsidR="00B04582">
        <w:rPr>
          <w:rStyle w:val="Hipervnculo"/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572C4B" w:rsidRPr="007304B3">
        <w:rPr>
          <w:rStyle w:val="shorttext"/>
          <w:rFonts w:ascii="Times New Roman" w:hAnsi="Times New Roman" w:cs="Times New Roman"/>
          <w:b/>
          <w:sz w:val="24"/>
          <w:szCs w:val="24"/>
          <w:lang w:val="en-GB"/>
        </w:rPr>
        <w:t>‘</w:t>
      </w:r>
      <w:r w:rsidR="008D68D3" w:rsidRPr="0032163B">
        <w:rPr>
          <w:rStyle w:val="shorttext"/>
          <w:rFonts w:ascii="Times New Roman" w:hAnsi="Times New Roman" w:cs="Times New Roman"/>
          <w:lang w:val="en-GB"/>
        </w:rPr>
        <w:t>Example of Input</w:t>
      </w:r>
      <w:r w:rsidR="00AD5DF7" w:rsidRPr="0032163B">
        <w:rPr>
          <w:rStyle w:val="shorttext"/>
          <w:rFonts w:ascii="Times New Roman" w:hAnsi="Times New Roman" w:cs="Times New Roman"/>
          <w:lang w:val="en-GB"/>
        </w:rPr>
        <w:t xml:space="preserve"> Data Base</w:t>
      </w:r>
      <w:r w:rsidR="008D68D3" w:rsidRPr="0032163B">
        <w:rPr>
          <w:rStyle w:val="shorttext"/>
          <w:rFonts w:ascii="Times New Roman" w:hAnsi="Times New Roman" w:cs="Times New Roman"/>
          <w:lang w:val="en-GB"/>
        </w:rPr>
        <w:t xml:space="preserve"> Gametes Simulator </w:t>
      </w:r>
      <w:proofErr w:type="spellStart"/>
      <w:r w:rsidR="008D68D3" w:rsidRPr="0032163B">
        <w:rPr>
          <w:rStyle w:val="shorttext"/>
          <w:rFonts w:ascii="Times New Roman" w:hAnsi="Times New Roman" w:cs="Times New Roman"/>
          <w:lang w:val="en-GB"/>
        </w:rPr>
        <w:t>Software</w:t>
      </w:r>
      <w:r w:rsidR="00FE424C">
        <w:rPr>
          <w:rStyle w:val="shorttext"/>
          <w:rFonts w:ascii="Times New Roman" w:hAnsi="Times New Roman" w:cs="Times New Roman"/>
          <w:lang w:val="en-GB"/>
        </w:rPr>
        <w:t>.xlxs</w:t>
      </w:r>
      <w:proofErr w:type="spellEnd"/>
      <w:r w:rsidR="00B04582" w:rsidRPr="007304B3">
        <w:rPr>
          <w:rStyle w:val="shorttext"/>
          <w:rFonts w:ascii="Times New Roman" w:hAnsi="Times New Roman" w:cs="Times New Roman"/>
          <w:b/>
          <w:sz w:val="24"/>
          <w:szCs w:val="24"/>
          <w:lang w:val="en-GB"/>
        </w:rPr>
        <w:t>’</w:t>
      </w:r>
      <w:r w:rsidR="008D68D3" w:rsidRPr="0032163B">
        <w:rPr>
          <w:rStyle w:val="shorttext"/>
          <w:rFonts w:ascii="Times New Roman" w:hAnsi="Times New Roman" w:cs="Times New Roman"/>
          <w:lang w:val="en-GB"/>
        </w:rPr>
        <w:t xml:space="preserve"> </w:t>
      </w:r>
      <w:r w:rsidR="00FE424C">
        <w:rPr>
          <w:rStyle w:val="shorttext"/>
          <w:rFonts w:ascii="Times New Roman" w:hAnsi="Times New Roman" w:cs="Times New Roman"/>
          <w:lang w:val="en-GB"/>
        </w:rPr>
        <w:t>situated inside</w:t>
      </w:r>
      <w:r w:rsidR="00ED5F9C">
        <w:rPr>
          <w:rStyle w:val="shorttext"/>
          <w:rFonts w:ascii="Times New Roman" w:hAnsi="Times New Roman" w:cs="Times New Roman"/>
          <w:lang w:val="en-GB"/>
        </w:rPr>
        <w:t xml:space="preserve"> the </w:t>
      </w:r>
      <w:r w:rsidR="00572C4B" w:rsidRPr="007304B3">
        <w:rPr>
          <w:rStyle w:val="shorttext"/>
          <w:rFonts w:ascii="Times New Roman" w:hAnsi="Times New Roman" w:cs="Times New Roman"/>
          <w:b/>
          <w:sz w:val="24"/>
          <w:szCs w:val="24"/>
          <w:lang w:val="en-GB"/>
        </w:rPr>
        <w:t>‘</w:t>
      </w:r>
      <w:r w:rsidR="00ED5F9C">
        <w:rPr>
          <w:rStyle w:val="shorttext"/>
          <w:rFonts w:ascii="Times New Roman" w:hAnsi="Times New Roman" w:cs="Times New Roman"/>
          <w:lang w:val="en-GB"/>
        </w:rPr>
        <w:t>gamete-simula</w:t>
      </w:r>
      <w:r w:rsidR="003A2790">
        <w:rPr>
          <w:rStyle w:val="shorttext"/>
          <w:rFonts w:ascii="Times New Roman" w:hAnsi="Times New Roman" w:cs="Times New Roman"/>
          <w:lang w:val="en-GB"/>
        </w:rPr>
        <w:t>t</w:t>
      </w:r>
      <w:r w:rsidR="00ED5F9C">
        <w:rPr>
          <w:rStyle w:val="shorttext"/>
          <w:rFonts w:ascii="Times New Roman" w:hAnsi="Times New Roman" w:cs="Times New Roman"/>
          <w:lang w:val="en-GB"/>
        </w:rPr>
        <w:t>or-master</w:t>
      </w:r>
      <w:r w:rsidR="00B04582" w:rsidRPr="007304B3">
        <w:rPr>
          <w:rStyle w:val="shorttext"/>
          <w:rFonts w:ascii="Times New Roman" w:hAnsi="Times New Roman" w:cs="Times New Roman"/>
          <w:b/>
          <w:sz w:val="24"/>
          <w:szCs w:val="24"/>
          <w:lang w:val="en-GB"/>
        </w:rPr>
        <w:t>’</w:t>
      </w:r>
      <w:r w:rsidR="00ED5F9C">
        <w:rPr>
          <w:rStyle w:val="shorttext"/>
          <w:rFonts w:ascii="Times New Roman" w:hAnsi="Times New Roman" w:cs="Times New Roman"/>
          <w:lang w:val="en-GB"/>
        </w:rPr>
        <w:t xml:space="preserve"> folder</w:t>
      </w:r>
      <w:r w:rsidR="00A5185B" w:rsidRPr="0032163B">
        <w:rPr>
          <w:rStyle w:val="shorttext"/>
          <w:rFonts w:ascii="Times New Roman" w:hAnsi="Times New Roman" w:cs="Times New Roman"/>
          <w:lang w:val="en-GB"/>
        </w:rPr>
        <w:t xml:space="preserve">. </w:t>
      </w:r>
      <w:r w:rsidR="009600E6" w:rsidRPr="0032163B">
        <w:rPr>
          <w:rStyle w:val="shorttext"/>
          <w:rFonts w:ascii="Times New Roman" w:hAnsi="Times New Roman" w:cs="Times New Roman"/>
          <w:lang w:val="en-GB"/>
        </w:rPr>
        <w:t xml:space="preserve">Then </w:t>
      </w:r>
      <w:r w:rsidR="0088167F">
        <w:rPr>
          <w:rStyle w:val="shorttext"/>
          <w:rFonts w:ascii="Times New Roman" w:hAnsi="Times New Roman" w:cs="Times New Roman"/>
          <w:lang w:val="en-GB"/>
        </w:rPr>
        <w:t xml:space="preserve">write </w:t>
      </w:r>
      <w:r w:rsidR="00A5185B" w:rsidRPr="0032163B">
        <w:rPr>
          <w:rStyle w:val="shorttext"/>
          <w:rFonts w:ascii="Times New Roman" w:hAnsi="Times New Roman" w:cs="Times New Roman"/>
          <w:lang w:val="en-GB"/>
        </w:rPr>
        <w:t xml:space="preserve"> the number of gametes to be simulated within each population</w:t>
      </w:r>
      <w:r>
        <w:rPr>
          <w:rStyle w:val="shorttext"/>
          <w:rFonts w:ascii="Times New Roman" w:hAnsi="Times New Roman" w:cs="Times New Roman"/>
          <w:lang w:val="en-GB"/>
        </w:rPr>
        <w:t>,</w:t>
      </w:r>
      <w:r w:rsidR="00A5185B" w:rsidRPr="0032163B">
        <w:rPr>
          <w:rStyle w:val="shorttext"/>
          <w:rFonts w:ascii="Times New Roman" w:hAnsi="Times New Roman" w:cs="Times New Roman"/>
          <w:lang w:val="en-GB"/>
        </w:rPr>
        <w:t xml:space="preserve"> and </w:t>
      </w:r>
      <w:r w:rsidR="00A80AD1" w:rsidRPr="0032163B">
        <w:rPr>
          <w:rStyle w:val="shorttext"/>
          <w:rFonts w:ascii="Times New Roman" w:hAnsi="Times New Roman" w:cs="Times New Roman"/>
          <w:lang w:val="en-GB"/>
        </w:rPr>
        <w:t>write the</w:t>
      </w:r>
      <w:r w:rsidR="00A5185B" w:rsidRPr="0032163B">
        <w:rPr>
          <w:rStyle w:val="shorttext"/>
          <w:rFonts w:ascii="Times New Roman" w:hAnsi="Times New Roman" w:cs="Times New Roman"/>
          <w:lang w:val="en-GB"/>
        </w:rPr>
        <w:t xml:space="preserve"> character</w:t>
      </w:r>
      <w:r w:rsidR="00A80AD1" w:rsidRPr="0032163B">
        <w:rPr>
          <w:rStyle w:val="shorttext"/>
          <w:rFonts w:ascii="Times New Roman" w:hAnsi="Times New Roman" w:cs="Times New Roman"/>
          <w:lang w:val="en-GB"/>
        </w:rPr>
        <w:t xml:space="preserve"> or text</w:t>
      </w:r>
      <w:r w:rsidR="00A5185B" w:rsidRPr="0032163B">
        <w:rPr>
          <w:rStyle w:val="shorttext"/>
          <w:rFonts w:ascii="Times New Roman" w:hAnsi="Times New Roman" w:cs="Times New Roman"/>
          <w:lang w:val="en-GB"/>
        </w:rPr>
        <w:t xml:space="preserve"> that will fill empty spaces as required</w:t>
      </w:r>
      <w:r w:rsidR="009600E6" w:rsidRPr="0032163B">
        <w:rPr>
          <w:rStyle w:val="shorttext"/>
          <w:rFonts w:ascii="Times New Roman" w:hAnsi="Times New Roman" w:cs="Times New Roman"/>
          <w:lang w:val="en-GB"/>
        </w:rPr>
        <w:t xml:space="preserve"> for the output ( If you are going to use the output of this programme as input in Structure</w:t>
      </w:r>
      <w:r w:rsidR="003A2790">
        <w:rPr>
          <w:rStyle w:val="shorttext"/>
          <w:rFonts w:ascii="Times New Roman" w:hAnsi="Times New Roman" w:cs="Times New Roman"/>
          <w:lang w:val="en-GB"/>
        </w:rPr>
        <w:t xml:space="preserve"> </w:t>
      </w:r>
      <w:r w:rsidR="00BF4C55" w:rsidRPr="0032163B">
        <w:rPr>
          <w:rStyle w:val="shorttext"/>
          <w:rFonts w:ascii="Times New Roman" w:hAnsi="Times New Roman" w:cs="Times New Roman"/>
          <w:color w:val="000000" w:themeColor="text1"/>
          <w:lang w:val="en-GB"/>
        </w:rPr>
        <w:t>v.2</w:t>
      </w:r>
      <w:r w:rsidR="003A2790">
        <w:rPr>
          <w:rStyle w:val="shorttext"/>
          <w:rFonts w:ascii="Times New Roman" w:hAnsi="Times New Roman" w:cs="Times New Roman"/>
          <w:color w:val="000000" w:themeColor="text1"/>
          <w:lang w:val="en-GB"/>
        </w:rPr>
        <w:t>.3.4</w:t>
      </w:r>
      <w:r w:rsidR="00BF4C55" w:rsidRPr="0032163B">
        <w:rPr>
          <w:rStyle w:val="shorttext"/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9600E6" w:rsidRPr="0032163B">
        <w:rPr>
          <w:rStyle w:val="shorttext"/>
          <w:rFonts w:ascii="Times New Roman" w:hAnsi="Times New Roman" w:cs="Times New Roman"/>
          <w:lang w:val="en-GB"/>
        </w:rPr>
        <w:t>you should put -9). Finally</w:t>
      </w:r>
      <w:r w:rsidR="008D68D3" w:rsidRPr="0032163B">
        <w:rPr>
          <w:rStyle w:val="shorttext"/>
          <w:rFonts w:ascii="Times New Roman" w:hAnsi="Times New Roman" w:cs="Times New Roman"/>
          <w:lang w:val="en-GB"/>
        </w:rPr>
        <w:t>,</w:t>
      </w:r>
      <w:r w:rsidR="009600E6" w:rsidRPr="0032163B">
        <w:rPr>
          <w:rStyle w:val="shorttext"/>
          <w:rFonts w:ascii="Times New Roman" w:hAnsi="Times New Roman" w:cs="Times New Roman"/>
          <w:lang w:val="en-GB"/>
        </w:rPr>
        <w:t xml:space="preserve"> pres</w:t>
      </w:r>
      <w:r w:rsidR="00A80AD1" w:rsidRPr="0032163B">
        <w:rPr>
          <w:rStyle w:val="shorttext"/>
          <w:rFonts w:ascii="Times New Roman" w:hAnsi="Times New Roman" w:cs="Times New Roman"/>
          <w:lang w:val="en-GB"/>
        </w:rPr>
        <w:t xml:space="preserve">s </w:t>
      </w:r>
      <w:r w:rsidR="00572C4B" w:rsidRPr="007304B3">
        <w:rPr>
          <w:rStyle w:val="shorttext"/>
          <w:rFonts w:ascii="Times New Roman" w:hAnsi="Times New Roman" w:cs="Times New Roman"/>
          <w:b/>
          <w:sz w:val="24"/>
          <w:szCs w:val="24"/>
          <w:lang w:val="en-GB"/>
        </w:rPr>
        <w:t>‘</w:t>
      </w:r>
      <w:r w:rsidR="00A80AD1" w:rsidRPr="0032163B">
        <w:rPr>
          <w:rStyle w:val="shorttext"/>
          <w:rFonts w:ascii="Times New Roman" w:hAnsi="Times New Roman" w:cs="Times New Roman"/>
          <w:lang w:val="en-GB"/>
        </w:rPr>
        <w:t>Start</w:t>
      </w:r>
      <w:r w:rsidR="00B04582" w:rsidRPr="007304B3">
        <w:rPr>
          <w:rStyle w:val="shorttext"/>
          <w:rFonts w:ascii="Times New Roman" w:hAnsi="Times New Roman" w:cs="Times New Roman"/>
          <w:b/>
          <w:sz w:val="24"/>
          <w:szCs w:val="24"/>
          <w:lang w:val="en-GB"/>
        </w:rPr>
        <w:t>’</w:t>
      </w:r>
      <w:r>
        <w:rPr>
          <w:rStyle w:val="shorttext"/>
          <w:rFonts w:ascii="Times New Roman" w:hAnsi="Times New Roman" w:cs="Times New Roman"/>
          <w:lang w:val="en-GB"/>
        </w:rPr>
        <w:t>.</w:t>
      </w:r>
    </w:p>
    <w:p w:rsidR="00BF4C55" w:rsidRPr="0032163B" w:rsidRDefault="00716E88" w:rsidP="0032163B">
      <w:pPr>
        <w:jc w:val="both"/>
        <w:rPr>
          <w:rStyle w:val="shorttext"/>
          <w:rFonts w:ascii="Times New Roman" w:hAnsi="Times New Roman" w:cs="Times New Roman"/>
          <w:lang w:val="en-GB"/>
        </w:rPr>
      </w:pPr>
      <w:r w:rsidRPr="0032163B">
        <w:rPr>
          <w:rStyle w:val="shorttext"/>
          <w:rFonts w:ascii="Times New Roman" w:hAnsi="Times New Roman" w:cs="Times New Roman"/>
          <w:lang w:val="en-GB"/>
        </w:rPr>
        <w:t xml:space="preserve">If the input database is too big, </w:t>
      </w:r>
      <w:r w:rsidR="00831C82">
        <w:rPr>
          <w:rStyle w:val="shorttext"/>
          <w:rFonts w:ascii="Times New Roman" w:hAnsi="Times New Roman" w:cs="Times New Roman"/>
          <w:lang w:val="en-GB"/>
        </w:rPr>
        <w:t xml:space="preserve">with </w:t>
      </w:r>
      <w:r w:rsidRPr="0032163B">
        <w:rPr>
          <w:rStyle w:val="shorttext"/>
          <w:rFonts w:ascii="Times New Roman" w:hAnsi="Times New Roman" w:cs="Times New Roman"/>
          <w:lang w:val="en-GB"/>
        </w:rPr>
        <w:t>so many markers and populations, the number of gametes to be simulated should be affordable by the memory of your computer in order to work properly</w:t>
      </w:r>
      <w:r w:rsidR="002F3992" w:rsidRPr="0032163B">
        <w:rPr>
          <w:rStyle w:val="shorttext"/>
          <w:rFonts w:ascii="Times New Roman" w:hAnsi="Times New Roman" w:cs="Times New Roman"/>
          <w:lang w:val="en-GB"/>
        </w:rPr>
        <w:t>.</w:t>
      </w:r>
      <w:r w:rsidR="0088167F">
        <w:rPr>
          <w:rStyle w:val="shorttext"/>
          <w:rFonts w:ascii="Times New Roman" w:hAnsi="Times New Roman" w:cs="Times New Roman"/>
          <w:lang w:val="en-GB"/>
        </w:rPr>
        <w:t xml:space="preserve"> </w:t>
      </w:r>
      <w:r w:rsidR="00942F99" w:rsidRPr="003D2EB9">
        <w:rPr>
          <w:rStyle w:val="shorttext"/>
          <w:rFonts w:ascii="Times New Roman" w:hAnsi="Times New Roman" w:cs="Times New Roman"/>
          <w:lang w:val="en-GB"/>
        </w:rPr>
        <w:t>T</w:t>
      </w:r>
      <w:r w:rsidR="0066083F" w:rsidRPr="003D2EB9">
        <w:rPr>
          <w:rStyle w:val="shorttext"/>
          <w:rFonts w:ascii="Times New Roman" w:hAnsi="Times New Roman" w:cs="Times New Roman"/>
          <w:lang w:val="en-GB"/>
        </w:rPr>
        <w:t xml:space="preserve">wo </w:t>
      </w:r>
      <w:r w:rsidR="00942F99" w:rsidRPr="003D2EB9">
        <w:rPr>
          <w:rStyle w:val="shorttext"/>
          <w:rFonts w:ascii="Times New Roman" w:hAnsi="Times New Roman" w:cs="Times New Roman"/>
          <w:lang w:val="en-GB"/>
        </w:rPr>
        <w:t xml:space="preserve">consecutive and </w:t>
      </w:r>
      <w:r w:rsidR="0066083F" w:rsidRPr="003D2EB9">
        <w:rPr>
          <w:rStyle w:val="shorttext"/>
          <w:rFonts w:ascii="Times New Roman" w:hAnsi="Times New Roman" w:cs="Times New Roman"/>
          <w:lang w:val="en-GB"/>
        </w:rPr>
        <w:t>different outputs are generated</w:t>
      </w:r>
      <w:r w:rsidR="00942F99" w:rsidRPr="003D2EB9">
        <w:rPr>
          <w:rStyle w:val="shorttext"/>
          <w:rFonts w:ascii="Times New Roman" w:hAnsi="Times New Roman" w:cs="Times New Roman"/>
          <w:lang w:val="en-GB"/>
        </w:rPr>
        <w:t xml:space="preserve"> after press </w:t>
      </w:r>
      <w:r w:rsidR="00572C4B" w:rsidRPr="007304B3">
        <w:rPr>
          <w:rStyle w:val="shorttext"/>
          <w:rFonts w:ascii="Times New Roman" w:hAnsi="Times New Roman" w:cs="Times New Roman"/>
          <w:b/>
          <w:sz w:val="24"/>
          <w:szCs w:val="24"/>
          <w:lang w:val="en-GB"/>
        </w:rPr>
        <w:t>‘</w:t>
      </w:r>
      <w:r w:rsidR="00942F99" w:rsidRPr="003D2EB9">
        <w:rPr>
          <w:rStyle w:val="shorttext"/>
          <w:rFonts w:ascii="Times New Roman" w:hAnsi="Times New Roman" w:cs="Times New Roman"/>
          <w:lang w:val="en-GB"/>
        </w:rPr>
        <w:t>Start</w:t>
      </w:r>
      <w:r w:rsidR="00B04582" w:rsidRPr="007304B3">
        <w:rPr>
          <w:rStyle w:val="shorttext"/>
          <w:rFonts w:ascii="Times New Roman" w:hAnsi="Times New Roman" w:cs="Times New Roman"/>
          <w:b/>
          <w:sz w:val="24"/>
          <w:szCs w:val="24"/>
          <w:lang w:val="en-GB"/>
        </w:rPr>
        <w:t>’</w:t>
      </w:r>
      <w:r w:rsidR="00942F99" w:rsidRPr="003D2EB9">
        <w:rPr>
          <w:rStyle w:val="shorttext"/>
          <w:rFonts w:ascii="Times New Roman" w:hAnsi="Times New Roman" w:cs="Times New Roman"/>
          <w:lang w:val="en-GB"/>
        </w:rPr>
        <w:t xml:space="preserve"> and during the running of Gametes Simulator Software</w:t>
      </w:r>
      <w:r w:rsidR="008D68D3" w:rsidRPr="003D2EB9">
        <w:rPr>
          <w:rStyle w:val="shorttext"/>
          <w:rFonts w:ascii="Times New Roman" w:hAnsi="Times New Roman" w:cs="Times New Roman"/>
          <w:lang w:val="en-GB"/>
        </w:rPr>
        <w:t>. Examples of the first and second output files are shown in the website named as:</w:t>
      </w:r>
      <w:r w:rsidR="00BF4C55" w:rsidRPr="003D2EB9">
        <w:rPr>
          <w:rStyle w:val="shorttext"/>
          <w:rFonts w:ascii="Times New Roman" w:hAnsi="Times New Roman" w:cs="Times New Roman"/>
          <w:lang w:val="en-GB"/>
        </w:rPr>
        <w:t xml:space="preserve"> </w:t>
      </w:r>
      <w:r w:rsidR="00572C4B" w:rsidRPr="007304B3">
        <w:rPr>
          <w:rStyle w:val="shorttext"/>
          <w:rFonts w:ascii="Times New Roman" w:hAnsi="Times New Roman" w:cs="Times New Roman"/>
          <w:b/>
          <w:sz w:val="24"/>
          <w:szCs w:val="24"/>
          <w:lang w:val="en-GB"/>
        </w:rPr>
        <w:t>‘</w:t>
      </w:r>
      <w:r w:rsidR="00BF4C55" w:rsidRPr="003D2EB9">
        <w:rPr>
          <w:rStyle w:val="shorttext"/>
          <w:rFonts w:ascii="Times New Roman" w:hAnsi="Times New Roman" w:cs="Times New Roman"/>
          <w:lang w:val="en-GB"/>
        </w:rPr>
        <w:t>First output Gametes Simulator Software.xlsx</w:t>
      </w:r>
      <w:r w:rsidR="00B04582" w:rsidRPr="007304B3">
        <w:rPr>
          <w:rStyle w:val="shorttext"/>
          <w:rFonts w:ascii="Times New Roman" w:hAnsi="Times New Roman" w:cs="Times New Roman"/>
          <w:b/>
          <w:sz w:val="24"/>
          <w:szCs w:val="24"/>
          <w:lang w:val="en-GB"/>
        </w:rPr>
        <w:t>’</w:t>
      </w:r>
      <w:r w:rsidR="00BF4C55" w:rsidRPr="003D2EB9">
        <w:rPr>
          <w:rStyle w:val="shorttext"/>
          <w:rFonts w:ascii="Times New Roman" w:hAnsi="Times New Roman" w:cs="Times New Roman"/>
          <w:lang w:val="en-GB"/>
        </w:rPr>
        <w:t xml:space="preserve"> and </w:t>
      </w:r>
      <w:r w:rsidR="00572C4B" w:rsidRPr="007304B3">
        <w:rPr>
          <w:rStyle w:val="shorttext"/>
          <w:rFonts w:ascii="Times New Roman" w:hAnsi="Times New Roman" w:cs="Times New Roman"/>
          <w:b/>
          <w:sz w:val="24"/>
          <w:szCs w:val="24"/>
          <w:lang w:val="en-GB"/>
        </w:rPr>
        <w:t>‘</w:t>
      </w:r>
      <w:r w:rsidR="00BF4C55" w:rsidRPr="003D2EB9">
        <w:rPr>
          <w:rStyle w:val="shorttext"/>
          <w:rFonts w:ascii="Times New Roman" w:hAnsi="Times New Roman" w:cs="Times New Roman"/>
          <w:lang w:val="en-GB"/>
        </w:rPr>
        <w:t>Second output Gametes Simulator Software.xlsx</w:t>
      </w:r>
      <w:r w:rsidR="00B04582" w:rsidRPr="007304B3">
        <w:rPr>
          <w:rStyle w:val="shorttext"/>
          <w:rFonts w:ascii="Times New Roman" w:hAnsi="Times New Roman" w:cs="Times New Roman"/>
          <w:b/>
          <w:sz w:val="24"/>
          <w:szCs w:val="24"/>
          <w:lang w:val="en-GB"/>
        </w:rPr>
        <w:t>’</w:t>
      </w:r>
      <w:r w:rsidR="00942F99" w:rsidRPr="0088167F">
        <w:rPr>
          <w:rStyle w:val="shorttext"/>
          <w:rFonts w:ascii="Times New Roman" w:hAnsi="Times New Roman" w:cs="Times New Roman"/>
          <w:lang w:val="en-GB"/>
        </w:rPr>
        <w:t>.</w:t>
      </w:r>
      <w:r w:rsidR="0088167F" w:rsidRPr="0088167F">
        <w:rPr>
          <w:rStyle w:val="shorttext"/>
          <w:rFonts w:ascii="Times New Roman" w:hAnsi="Times New Roman" w:cs="Times New Roman"/>
          <w:lang w:val="en-GB"/>
        </w:rPr>
        <w:t xml:space="preserve"> </w:t>
      </w:r>
      <w:r w:rsidR="00BF4C55" w:rsidRPr="0032163B">
        <w:rPr>
          <w:rStyle w:val="shorttext"/>
          <w:rFonts w:ascii="Times New Roman" w:hAnsi="Times New Roman" w:cs="Times New Roman"/>
          <w:lang w:val="en-GB"/>
        </w:rPr>
        <w:t>Both outputs are</w:t>
      </w:r>
      <w:r w:rsidR="0088167F">
        <w:rPr>
          <w:rStyle w:val="shorttext"/>
          <w:rFonts w:ascii="Times New Roman" w:hAnsi="Times New Roman" w:cs="Times New Roman"/>
          <w:lang w:val="en-GB"/>
        </w:rPr>
        <w:t xml:space="preserve"> </w:t>
      </w:r>
      <w:r w:rsidR="00831C82">
        <w:rPr>
          <w:rStyle w:val="shorttext"/>
          <w:rFonts w:ascii="Times New Roman" w:hAnsi="Times New Roman" w:cs="Times New Roman"/>
          <w:lang w:val="en-GB"/>
        </w:rPr>
        <w:t>E</w:t>
      </w:r>
      <w:r w:rsidR="0066083F" w:rsidRPr="0032163B">
        <w:rPr>
          <w:rStyle w:val="shorttext"/>
          <w:rFonts w:ascii="Times New Roman" w:hAnsi="Times New Roman" w:cs="Times New Roman"/>
          <w:lang w:val="en-GB"/>
        </w:rPr>
        <w:t>xcel file</w:t>
      </w:r>
      <w:r w:rsidR="00BF4C55" w:rsidRPr="0032163B">
        <w:rPr>
          <w:rStyle w:val="shorttext"/>
          <w:rFonts w:ascii="Times New Roman" w:hAnsi="Times New Roman" w:cs="Times New Roman"/>
          <w:lang w:val="en-GB"/>
        </w:rPr>
        <w:t>s</w:t>
      </w:r>
      <w:r w:rsidR="0066083F" w:rsidRPr="0032163B">
        <w:rPr>
          <w:rStyle w:val="shorttext"/>
          <w:rFonts w:ascii="Times New Roman" w:hAnsi="Times New Roman" w:cs="Times New Roman"/>
          <w:lang w:val="en-GB"/>
        </w:rPr>
        <w:t xml:space="preserve"> that</w:t>
      </w:r>
      <w:r w:rsidR="002B227A">
        <w:rPr>
          <w:rStyle w:val="shorttext"/>
          <w:rFonts w:ascii="Times New Roman" w:hAnsi="Times New Roman" w:cs="Times New Roman"/>
          <w:lang w:val="en-GB"/>
        </w:rPr>
        <w:t xml:space="preserve"> </w:t>
      </w:r>
      <w:r w:rsidR="0066083F" w:rsidRPr="0032163B">
        <w:rPr>
          <w:rStyle w:val="shorttext"/>
          <w:rFonts w:ascii="Times New Roman" w:hAnsi="Times New Roman" w:cs="Times New Roman"/>
          <w:lang w:val="en-GB"/>
        </w:rPr>
        <w:t xml:space="preserve">should be named and stored in the </w:t>
      </w:r>
      <w:r w:rsidR="00831C82">
        <w:rPr>
          <w:rStyle w:val="shorttext"/>
          <w:rFonts w:ascii="Times New Roman" w:hAnsi="Times New Roman" w:cs="Times New Roman"/>
          <w:lang w:val="en-GB"/>
        </w:rPr>
        <w:t>selected</w:t>
      </w:r>
      <w:r w:rsidR="002B227A">
        <w:rPr>
          <w:rStyle w:val="shorttext"/>
          <w:rFonts w:ascii="Times New Roman" w:hAnsi="Times New Roman" w:cs="Times New Roman"/>
          <w:lang w:val="en-GB"/>
        </w:rPr>
        <w:t xml:space="preserve"> </w:t>
      </w:r>
      <w:r w:rsidR="0066083F" w:rsidRPr="0032163B">
        <w:rPr>
          <w:rStyle w:val="shorttext"/>
          <w:rFonts w:ascii="Times New Roman" w:hAnsi="Times New Roman" w:cs="Times New Roman"/>
          <w:lang w:val="en-GB"/>
        </w:rPr>
        <w:t xml:space="preserve">directory. The </w:t>
      </w:r>
      <w:r w:rsidR="00831C82">
        <w:rPr>
          <w:rStyle w:val="shorttext"/>
          <w:rFonts w:ascii="Times New Roman" w:hAnsi="Times New Roman" w:cs="Times New Roman"/>
          <w:lang w:val="en-GB"/>
        </w:rPr>
        <w:t xml:space="preserve">second </w:t>
      </w:r>
      <w:r w:rsidR="00942F99" w:rsidRPr="0032163B">
        <w:rPr>
          <w:rStyle w:val="shorttext"/>
          <w:rFonts w:ascii="Times New Roman" w:hAnsi="Times New Roman" w:cs="Times New Roman"/>
          <w:lang w:val="en-GB"/>
        </w:rPr>
        <w:t>excel file</w:t>
      </w:r>
      <w:r w:rsidR="002B227A">
        <w:rPr>
          <w:rStyle w:val="shorttext"/>
          <w:rFonts w:ascii="Times New Roman" w:hAnsi="Times New Roman" w:cs="Times New Roman"/>
          <w:lang w:val="en-GB"/>
        </w:rPr>
        <w:t xml:space="preserve"> </w:t>
      </w:r>
      <w:r w:rsidR="0066083F" w:rsidRPr="0032163B">
        <w:rPr>
          <w:rStyle w:val="shorttext"/>
          <w:rFonts w:ascii="Times New Roman" w:hAnsi="Times New Roman" w:cs="Times New Roman"/>
          <w:lang w:val="en-GB"/>
        </w:rPr>
        <w:t xml:space="preserve">is the one which should be used to prepare the .txt file that </w:t>
      </w:r>
      <w:r w:rsidR="00AD5DF7" w:rsidRPr="0032163B">
        <w:rPr>
          <w:rStyle w:val="shorttext"/>
          <w:rFonts w:ascii="Times New Roman" w:hAnsi="Times New Roman" w:cs="Times New Roman"/>
          <w:lang w:val="en-GB"/>
        </w:rPr>
        <w:t xml:space="preserve">it </w:t>
      </w:r>
      <w:r w:rsidR="0066083F" w:rsidRPr="0032163B">
        <w:rPr>
          <w:rStyle w:val="shorttext"/>
          <w:rFonts w:ascii="Times New Roman" w:hAnsi="Times New Roman" w:cs="Times New Roman"/>
          <w:lang w:val="en-GB"/>
        </w:rPr>
        <w:t>will be</w:t>
      </w:r>
      <w:r w:rsidR="002B227A">
        <w:rPr>
          <w:rStyle w:val="shorttext"/>
          <w:rFonts w:ascii="Times New Roman" w:hAnsi="Times New Roman" w:cs="Times New Roman"/>
          <w:lang w:val="en-GB"/>
        </w:rPr>
        <w:t xml:space="preserve"> </w:t>
      </w:r>
      <w:r w:rsidR="0066083F" w:rsidRPr="0032163B">
        <w:rPr>
          <w:rStyle w:val="shorttext"/>
          <w:rFonts w:ascii="Times New Roman" w:hAnsi="Times New Roman" w:cs="Times New Roman"/>
          <w:lang w:val="en-GB"/>
        </w:rPr>
        <w:t>used as input in the Structure programme</w:t>
      </w:r>
      <w:r w:rsidR="00ED5F9C">
        <w:rPr>
          <w:rStyle w:val="shorttext"/>
          <w:rFonts w:ascii="Times New Roman" w:hAnsi="Times New Roman" w:cs="Times New Roman"/>
          <w:lang w:val="en-GB"/>
        </w:rPr>
        <w:t xml:space="preserve"> </w:t>
      </w:r>
      <w:r w:rsidR="00BF4C55" w:rsidRPr="0032163B">
        <w:rPr>
          <w:rStyle w:val="shorttext"/>
          <w:rFonts w:ascii="Times New Roman" w:hAnsi="Times New Roman" w:cs="Times New Roman"/>
          <w:color w:val="000000" w:themeColor="text1"/>
          <w:lang w:val="en-GB"/>
        </w:rPr>
        <w:t>v.</w:t>
      </w:r>
      <w:r w:rsidR="00ED5F9C">
        <w:rPr>
          <w:rStyle w:val="shorttext"/>
          <w:rFonts w:ascii="Times New Roman" w:hAnsi="Times New Roman" w:cs="Times New Roman"/>
          <w:color w:val="000000" w:themeColor="text1"/>
          <w:lang w:val="en-GB"/>
        </w:rPr>
        <w:t>2.3.4</w:t>
      </w:r>
      <w:r w:rsidR="00BF4C55" w:rsidRPr="0032163B">
        <w:rPr>
          <w:rStyle w:val="shorttext"/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66083F" w:rsidRPr="0032163B">
        <w:rPr>
          <w:rStyle w:val="shorttext"/>
          <w:rFonts w:ascii="Times New Roman" w:hAnsi="Times New Roman" w:cs="Times New Roman"/>
          <w:lang w:val="en-GB"/>
        </w:rPr>
        <w:t>(Pritchard et al. 2000).</w:t>
      </w:r>
    </w:p>
    <w:p w:rsidR="00570753" w:rsidRPr="0097303D" w:rsidRDefault="00DD2788" w:rsidP="00570753">
      <w:pPr>
        <w:jc w:val="both"/>
        <w:rPr>
          <w:rStyle w:val="shorttext"/>
          <w:rFonts w:ascii="Times New Roman" w:hAnsi="Times New Roman" w:cs="Times New Roman"/>
          <w:color w:val="17365D" w:themeColor="text2" w:themeShade="BF"/>
          <w:lang w:val="en-GB"/>
        </w:rPr>
      </w:pPr>
      <w:r w:rsidRPr="0097303D">
        <w:rPr>
          <w:rStyle w:val="shorttext"/>
          <w:rFonts w:ascii="Times New Roman" w:hAnsi="Times New Roman" w:cs="Times New Roman"/>
          <w:b/>
          <w:color w:val="17365D" w:themeColor="text2" w:themeShade="BF"/>
          <w:u w:val="single"/>
          <w:lang w:val="en-GB"/>
        </w:rPr>
        <w:t>Final step</w:t>
      </w:r>
      <w:r w:rsidR="00570753" w:rsidRPr="0097303D">
        <w:rPr>
          <w:rStyle w:val="shorttext"/>
          <w:rFonts w:ascii="Times New Roman" w:hAnsi="Times New Roman" w:cs="Times New Roman"/>
          <w:b/>
          <w:color w:val="17365D" w:themeColor="text2" w:themeShade="BF"/>
          <w:u w:val="single"/>
          <w:lang w:val="en-GB"/>
        </w:rPr>
        <w:t xml:space="preserve">: How to prepare the second output to fits as input into Structure programme v.2.3.4 </w:t>
      </w:r>
    </w:p>
    <w:p w:rsidR="0097303D" w:rsidRDefault="00570753" w:rsidP="0032163B">
      <w:pPr>
        <w:jc w:val="both"/>
        <w:rPr>
          <w:ins w:id="11" w:author="Bettina" w:date="2019-02-28T11:52:00Z"/>
          <w:rStyle w:val="shorttext"/>
          <w:rFonts w:ascii="Times New Roman" w:hAnsi="Times New Roman" w:cs="Times New Roman"/>
          <w:color w:val="548DD4" w:themeColor="text2" w:themeTint="99"/>
          <w:lang w:val="en-GB"/>
        </w:rPr>
      </w:pPr>
      <w:r w:rsidRPr="00C04A92">
        <w:rPr>
          <w:rStyle w:val="shorttext"/>
          <w:rFonts w:ascii="Times New Roman" w:hAnsi="Times New Roman" w:cs="Times New Roman"/>
          <w:lang w:val="en-GB"/>
        </w:rPr>
        <w:t xml:space="preserve">The </w:t>
      </w:r>
      <w:r w:rsidR="00A94484" w:rsidRPr="00C04A92">
        <w:rPr>
          <w:rStyle w:val="shorttext"/>
          <w:rFonts w:ascii="Times New Roman" w:hAnsi="Times New Roman" w:cs="Times New Roman"/>
          <w:lang w:val="en-GB"/>
        </w:rPr>
        <w:t xml:space="preserve">input of Structure </w:t>
      </w:r>
      <w:r w:rsidR="00A94484" w:rsidRPr="00C04A92">
        <w:rPr>
          <w:rStyle w:val="shorttext"/>
          <w:rFonts w:ascii="Times New Roman" w:hAnsi="Times New Roman" w:cs="Times New Roman"/>
          <w:lang w:val="en-GB"/>
        </w:rPr>
        <w:t xml:space="preserve">v.2.3.4 </w:t>
      </w:r>
      <w:r w:rsidR="00A94484" w:rsidRPr="00C04A92">
        <w:rPr>
          <w:rStyle w:val="shorttext"/>
          <w:rFonts w:ascii="Times New Roman" w:hAnsi="Times New Roman" w:cs="Times New Roman"/>
          <w:lang w:val="en-GB"/>
        </w:rPr>
        <w:t xml:space="preserve"> should be a .txt file with the format established by </w:t>
      </w:r>
      <w:r w:rsidR="00A94484" w:rsidRPr="00C04A92">
        <w:rPr>
          <w:rStyle w:val="shorttext"/>
          <w:rFonts w:ascii="Times New Roman" w:hAnsi="Times New Roman" w:cs="Times New Roman"/>
          <w:lang w:val="en-GB"/>
        </w:rPr>
        <w:t xml:space="preserve">(Pritchard et al. 2000; </w:t>
      </w:r>
      <w:proofErr w:type="spellStart"/>
      <w:r w:rsidR="00A94484" w:rsidRPr="00C04A92">
        <w:rPr>
          <w:rStyle w:val="shorttext"/>
          <w:rFonts w:ascii="Times New Roman" w:hAnsi="Times New Roman" w:cs="Times New Roman"/>
          <w:lang w:val="en-GB"/>
        </w:rPr>
        <w:t>Falush</w:t>
      </w:r>
      <w:proofErr w:type="spellEnd"/>
      <w:r w:rsidR="00A94484" w:rsidRPr="00C04A92">
        <w:rPr>
          <w:rStyle w:val="shorttext"/>
          <w:rFonts w:ascii="Times New Roman" w:hAnsi="Times New Roman" w:cs="Times New Roman"/>
          <w:lang w:val="en-GB"/>
        </w:rPr>
        <w:t xml:space="preserve"> et al</w:t>
      </w:r>
      <w:r w:rsidR="00C04A92">
        <w:rPr>
          <w:rStyle w:val="shorttext"/>
          <w:rFonts w:ascii="Times New Roman" w:hAnsi="Times New Roman" w:cs="Times New Roman"/>
          <w:lang w:val="en-GB"/>
        </w:rPr>
        <w:t>.</w:t>
      </w:r>
      <w:r w:rsidR="00A94484" w:rsidRPr="00C04A92">
        <w:rPr>
          <w:rStyle w:val="shorttext"/>
          <w:rFonts w:ascii="Times New Roman" w:hAnsi="Times New Roman" w:cs="Times New Roman"/>
          <w:lang w:val="en-GB"/>
        </w:rPr>
        <w:t xml:space="preserve"> 2003)</w:t>
      </w:r>
    </w:p>
    <w:p w:rsidR="001C6C01" w:rsidRPr="0032163B" w:rsidRDefault="00A94484" w:rsidP="0032163B">
      <w:pPr>
        <w:jc w:val="both"/>
        <w:rPr>
          <w:rStyle w:val="shorttext"/>
          <w:rFonts w:ascii="Times New Roman" w:hAnsi="Times New Roman" w:cs="Times New Roman"/>
          <w:lang w:val="en-GB"/>
        </w:rPr>
      </w:pPr>
      <w:r>
        <w:rPr>
          <w:rStyle w:val="shorttext"/>
          <w:rFonts w:ascii="Times New Roman" w:hAnsi="Times New Roman" w:cs="Times New Roman"/>
          <w:lang w:val="en-GB"/>
        </w:rPr>
        <w:t>To prepare</w:t>
      </w:r>
      <w:r w:rsidR="00C04A92">
        <w:rPr>
          <w:rStyle w:val="shorttext"/>
          <w:rFonts w:ascii="Times New Roman" w:hAnsi="Times New Roman" w:cs="Times New Roman"/>
          <w:lang w:val="en-GB"/>
        </w:rPr>
        <w:t xml:space="preserve"> it</w:t>
      </w:r>
      <w:r>
        <w:rPr>
          <w:rStyle w:val="shorttext"/>
          <w:rFonts w:ascii="Times New Roman" w:hAnsi="Times New Roman" w:cs="Times New Roman"/>
          <w:lang w:val="en-GB"/>
        </w:rPr>
        <w:t xml:space="preserve"> take the</w:t>
      </w:r>
      <w:r w:rsidR="00BF4C55" w:rsidRPr="0032163B">
        <w:rPr>
          <w:rStyle w:val="shorttext"/>
          <w:rFonts w:ascii="Times New Roman" w:hAnsi="Times New Roman" w:cs="Times New Roman"/>
          <w:lang w:val="en-GB"/>
        </w:rPr>
        <w:t xml:space="preserve"> final (second) output generated by Gametes Simulator Software</w:t>
      </w:r>
      <w:r w:rsidR="002B227A">
        <w:rPr>
          <w:rStyle w:val="shorttext"/>
          <w:rFonts w:ascii="Times New Roman" w:hAnsi="Times New Roman" w:cs="Times New Roman"/>
          <w:lang w:val="en-GB"/>
        </w:rPr>
        <w:t xml:space="preserve"> </w:t>
      </w:r>
      <w:r>
        <w:rPr>
          <w:rStyle w:val="shorttext"/>
          <w:rFonts w:ascii="Times New Roman" w:hAnsi="Times New Roman" w:cs="Times New Roman"/>
          <w:lang w:val="en-GB"/>
        </w:rPr>
        <w:t xml:space="preserve">and </w:t>
      </w:r>
      <w:r w:rsidR="00D5438D" w:rsidRPr="0032163B">
        <w:rPr>
          <w:rStyle w:val="shorttext"/>
          <w:rFonts w:ascii="Times New Roman" w:hAnsi="Times New Roman" w:cs="Times New Roman"/>
          <w:lang w:val="en-GB"/>
        </w:rPr>
        <w:t xml:space="preserve">you should transform it </w:t>
      </w:r>
      <w:r>
        <w:rPr>
          <w:rStyle w:val="shorttext"/>
          <w:rFonts w:ascii="Times New Roman" w:hAnsi="Times New Roman" w:cs="Times New Roman"/>
          <w:lang w:val="en-GB"/>
        </w:rPr>
        <w:t>in</w:t>
      </w:r>
      <w:r w:rsidR="00D5438D" w:rsidRPr="0032163B">
        <w:rPr>
          <w:rStyle w:val="shorttext"/>
          <w:rFonts w:ascii="Times New Roman" w:hAnsi="Times New Roman" w:cs="Times New Roman"/>
          <w:lang w:val="en-GB"/>
        </w:rPr>
        <w:t>to the format that is shown in the</w:t>
      </w:r>
      <w:r w:rsidR="004C2260" w:rsidRPr="0032163B">
        <w:rPr>
          <w:rStyle w:val="shorttext"/>
          <w:rFonts w:ascii="Times New Roman" w:hAnsi="Times New Roman" w:cs="Times New Roman"/>
          <w:lang w:val="en-GB"/>
        </w:rPr>
        <w:t xml:space="preserve"> excel data base </w:t>
      </w:r>
      <w:r w:rsidR="00B04582" w:rsidRPr="007304B3">
        <w:rPr>
          <w:rStyle w:val="shorttext"/>
          <w:rFonts w:ascii="Times New Roman" w:hAnsi="Times New Roman" w:cs="Times New Roman"/>
          <w:b/>
          <w:sz w:val="24"/>
          <w:szCs w:val="24"/>
          <w:lang w:val="en-GB"/>
        </w:rPr>
        <w:t>‘</w:t>
      </w:r>
      <w:r w:rsidR="004C2260" w:rsidRPr="0032163B">
        <w:rPr>
          <w:rStyle w:val="shorttext"/>
          <w:rFonts w:ascii="Times New Roman" w:hAnsi="Times New Roman" w:cs="Times New Roman"/>
          <w:lang w:val="en-GB"/>
        </w:rPr>
        <w:t xml:space="preserve">Second output with only </w:t>
      </w:r>
      <w:r w:rsidR="004C2260" w:rsidRPr="0032163B">
        <w:rPr>
          <w:rStyle w:val="shorttext"/>
          <w:rFonts w:ascii="Times New Roman" w:hAnsi="Times New Roman" w:cs="Times New Roman"/>
          <w:lang w:val="en-GB"/>
        </w:rPr>
        <w:lastRenderedPageBreak/>
        <w:t>the information and format required for Structure</w:t>
      </w:r>
      <w:r w:rsidR="00D5438D" w:rsidRPr="0032163B">
        <w:rPr>
          <w:rStyle w:val="shorttext"/>
          <w:rFonts w:ascii="Times New Roman" w:hAnsi="Times New Roman" w:cs="Times New Roman"/>
          <w:lang w:val="en-GB"/>
        </w:rPr>
        <w:t>.xlsx</w:t>
      </w:r>
      <w:r w:rsidR="00B04582" w:rsidRPr="007304B3">
        <w:rPr>
          <w:rStyle w:val="shorttext"/>
          <w:rFonts w:ascii="Times New Roman" w:hAnsi="Times New Roman" w:cs="Times New Roman"/>
          <w:b/>
          <w:sz w:val="24"/>
          <w:szCs w:val="24"/>
          <w:lang w:val="en-GB"/>
        </w:rPr>
        <w:t>’</w:t>
      </w:r>
      <w:r w:rsidR="004C2260" w:rsidRPr="0032163B">
        <w:rPr>
          <w:rStyle w:val="shorttext"/>
          <w:rFonts w:ascii="Times New Roman" w:hAnsi="Times New Roman" w:cs="Times New Roman"/>
          <w:lang w:val="en-GB"/>
        </w:rPr>
        <w:t xml:space="preserve"> then </w:t>
      </w:r>
      <w:r w:rsidR="00C04A92">
        <w:rPr>
          <w:rStyle w:val="shorttext"/>
          <w:rFonts w:ascii="Times New Roman" w:hAnsi="Times New Roman" w:cs="Times New Roman"/>
          <w:lang w:val="en-GB"/>
        </w:rPr>
        <w:t>your transformed</w:t>
      </w:r>
      <w:r w:rsidR="004C2260" w:rsidRPr="0032163B">
        <w:rPr>
          <w:rStyle w:val="shorttext"/>
          <w:rFonts w:ascii="Times New Roman" w:hAnsi="Times New Roman" w:cs="Times New Roman"/>
          <w:lang w:val="en-GB"/>
        </w:rPr>
        <w:t xml:space="preserve"> database should be stored as a .txt file</w:t>
      </w:r>
      <w:r w:rsidR="0066083F" w:rsidRPr="0032163B">
        <w:rPr>
          <w:rStyle w:val="shorttext"/>
          <w:rFonts w:ascii="Times New Roman" w:hAnsi="Times New Roman" w:cs="Times New Roman"/>
          <w:lang w:val="en-GB"/>
        </w:rPr>
        <w:t>.</w:t>
      </w:r>
    </w:p>
    <w:p w:rsidR="00913321" w:rsidRPr="0032163B" w:rsidRDefault="00F7336F" w:rsidP="0032163B">
      <w:pPr>
        <w:jc w:val="both"/>
        <w:rPr>
          <w:rFonts w:ascii="Times New Roman" w:hAnsi="Times New Roman" w:cs="Times New Roman"/>
          <w:lang w:val="en-GB"/>
        </w:rPr>
      </w:pPr>
      <w:r w:rsidRPr="0032163B">
        <w:rPr>
          <w:rStyle w:val="shorttext"/>
          <w:rFonts w:ascii="Times New Roman" w:hAnsi="Times New Roman" w:cs="Times New Roman"/>
          <w:lang w:val="en-GB"/>
        </w:rPr>
        <w:t>For a</w:t>
      </w:r>
      <w:r w:rsidR="00A94484">
        <w:rPr>
          <w:rStyle w:val="shorttext"/>
          <w:rFonts w:ascii="Times New Roman" w:hAnsi="Times New Roman" w:cs="Times New Roman"/>
          <w:lang w:val="en-GB"/>
        </w:rPr>
        <w:t xml:space="preserve"> more detailed</w:t>
      </w:r>
      <w:r w:rsidRPr="0032163B">
        <w:rPr>
          <w:rStyle w:val="shorttext"/>
          <w:rFonts w:ascii="Times New Roman" w:hAnsi="Times New Roman" w:cs="Times New Roman"/>
          <w:lang w:val="en-GB"/>
        </w:rPr>
        <w:t xml:space="preserve"> explanation about how to prepare a file to be used as input in Structure programme v.</w:t>
      </w:r>
      <w:r w:rsidR="00A94484">
        <w:rPr>
          <w:rStyle w:val="shorttext"/>
          <w:rFonts w:ascii="Times New Roman" w:hAnsi="Times New Roman" w:cs="Times New Roman"/>
          <w:lang w:val="en-GB"/>
        </w:rPr>
        <w:t>2.3.4</w:t>
      </w:r>
      <w:r w:rsidRPr="0032163B">
        <w:rPr>
          <w:rStyle w:val="shorttext"/>
          <w:rFonts w:ascii="Times New Roman" w:hAnsi="Times New Roman" w:cs="Times New Roman"/>
          <w:lang w:val="en-GB"/>
        </w:rPr>
        <w:t xml:space="preserve"> see Pritchard et al. 2000 and </w:t>
      </w:r>
      <w:proofErr w:type="spellStart"/>
      <w:r w:rsidRPr="0032163B">
        <w:rPr>
          <w:rStyle w:val="shorttext"/>
          <w:rFonts w:ascii="Times New Roman" w:hAnsi="Times New Roman" w:cs="Times New Roman"/>
          <w:lang w:val="en-GB"/>
        </w:rPr>
        <w:t>Falush</w:t>
      </w:r>
      <w:proofErr w:type="spellEnd"/>
      <w:r w:rsidRPr="0032163B">
        <w:rPr>
          <w:rStyle w:val="shorttext"/>
          <w:rFonts w:ascii="Times New Roman" w:hAnsi="Times New Roman" w:cs="Times New Roman"/>
          <w:lang w:val="en-GB"/>
        </w:rPr>
        <w:t xml:space="preserve"> et al. 2003.</w:t>
      </w:r>
      <w:bookmarkStart w:id="12" w:name="_GoBack"/>
      <w:bookmarkEnd w:id="12"/>
    </w:p>
    <w:sectPr w:rsidR="00913321" w:rsidRPr="0032163B" w:rsidSect="00FF3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uillermo Galvan">
    <w15:presenceInfo w15:providerId="Windows Live" w15:userId="00b2ee23d4207f9a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08"/>
  <w:hyphenationZone w:val="425"/>
  <w:characterSpacingControl w:val="doNotCompress"/>
  <w:compat/>
  <w:rsids>
    <w:rsidRoot w:val="005E30C3"/>
    <w:rsid w:val="00032268"/>
    <w:rsid w:val="00061CE4"/>
    <w:rsid w:val="00076D9E"/>
    <w:rsid w:val="000D6D43"/>
    <w:rsid w:val="00130D79"/>
    <w:rsid w:val="001C6C01"/>
    <w:rsid w:val="00236200"/>
    <w:rsid w:val="002B227A"/>
    <w:rsid w:val="002B4E9B"/>
    <w:rsid w:val="002F3938"/>
    <w:rsid w:val="002F3992"/>
    <w:rsid w:val="003077E0"/>
    <w:rsid w:val="0032163B"/>
    <w:rsid w:val="00332E76"/>
    <w:rsid w:val="00367660"/>
    <w:rsid w:val="003A2790"/>
    <w:rsid w:val="003D2023"/>
    <w:rsid w:val="003D2EB9"/>
    <w:rsid w:val="004C2260"/>
    <w:rsid w:val="004D1FA2"/>
    <w:rsid w:val="004F5BCD"/>
    <w:rsid w:val="00511FE9"/>
    <w:rsid w:val="00570753"/>
    <w:rsid w:val="00572C4B"/>
    <w:rsid w:val="00580990"/>
    <w:rsid w:val="005C2B35"/>
    <w:rsid w:val="005D4EF3"/>
    <w:rsid w:val="005E30C3"/>
    <w:rsid w:val="006322CE"/>
    <w:rsid w:val="0063771D"/>
    <w:rsid w:val="0066083F"/>
    <w:rsid w:val="00716E88"/>
    <w:rsid w:val="0076199A"/>
    <w:rsid w:val="007A35C1"/>
    <w:rsid w:val="00831C82"/>
    <w:rsid w:val="0088167F"/>
    <w:rsid w:val="008A2D3E"/>
    <w:rsid w:val="008B5449"/>
    <w:rsid w:val="008D68D3"/>
    <w:rsid w:val="00913321"/>
    <w:rsid w:val="0092317E"/>
    <w:rsid w:val="00942F99"/>
    <w:rsid w:val="009600E6"/>
    <w:rsid w:val="0097303D"/>
    <w:rsid w:val="009F7C65"/>
    <w:rsid w:val="00A224AD"/>
    <w:rsid w:val="00A31FC9"/>
    <w:rsid w:val="00A5185B"/>
    <w:rsid w:val="00A72840"/>
    <w:rsid w:val="00A80AD1"/>
    <w:rsid w:val="00A94484"/>
    <w:rsid w:val="00AD5DF7"/>
    <w:rsid w:val="00AE602C"/>
    <w:rsid w:val="00AF3EB7"/>
    <w:rsid w:val="00B04582"/>
    <w:rsid w:val="00B117AF"/>
    <w:rsid w:val="00B14588"/>
    <w:rsid w:val="00BF4C55"/>
    <w:rsid w:val="00C04A92"/>
    <w:rsid w:val="00CB5747"/>
    <w:rsid w:val="00D10FF9"/>
    <w:rsid w:val="00D5438D"/>
    <w:rsid w:val="00D84479"/>
    <w:rsid w:val="00DD2788"/>
    <w:rsid w:val="00DD2F0C"/>
    <w:rsid w:val="00DD4C26"/>
    <w:rsid w:val="00DF23D5"/>
    <w:rsid w:val="00E17A20"/>
    <w:rsid w:val="00E93853"/>
    <w:rsid w:val="00ED5F9C"/>
    <w:rsid w:val="00F7336F"/>
    <w:rsid w:val="00FE424C"/>
    <w:rsid w:val="00FE65D4"/>
    <w:rsid w:val="00FF39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997"/>
  </w:style>
  <w:style w:type="paragraph" w:styleId="Ttulo1">
    <w:name w:val="heading 1"/>
    <w:basedOn w:val="Normal"/>
    <w:next w:val="Normal"/>
    <w:link w:val="Ttulo1Car"/>
    <w:uiPriority w:val="9"/>
    <w:qFormat/>
    <w:rsid w:val="00061CE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620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3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2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61C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horttext">
    <w:name w:val="short_text"/>
    <w:basedOn w:val="Fuentedeprrafopredeter"/>
    <w:rsid w:val="00A5185B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8447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32268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224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224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24AD"/>
    <w:rPr>
      <w:sz w:val="20"/>
      <w:szCs w:val="20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B5747"/>
    <w:rPr>
      <w:color w:val="605E5C"/>
      <w:shd w:val="clear" w:color="auto" w:fill="E1DFDD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1C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1C82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oracle.com/technetwork/java/javase/downloads/jdk8-downloads-2133151.html" TargetMode="Externa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711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Bettina</dc:creator>
  <cp:lastModifiedBy>Bettina</cp:lastModifiedBy>
  <cp:revision>6</cp:revision>
  <dcterms:created xsi:type="dcterms:W3CDTF">2019-02-28T10:50:00Z</dcterms:created>
  <dcterms:modified xsi:type="dcterms:W3CDTF">2019-02-28T11:10:00Z</dcterms:modified>
</cp:coreProperties>
</file>